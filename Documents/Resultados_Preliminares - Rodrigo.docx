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E137" w14:textId="77777777" w:rsidR="00353D56" w:rsidRPr="003625D1" w:rsidRDefault="00353D56" w:rsidP="00353D56">
      <w:pPr>
        <w:spacing w:line="240" w:lineRule="auto"/>
        <w:jc w:val="center"/>
        <w:rPr>
          <w:b/>
        </w:rPr>
      </w:pPr>
      <w:commentRangeStart w:id="1"/>
      <w:r>
        <w:rPr>
          <w:b/>
        </w:rPr>
        <w:t>Comparação entre Modelos para Análise de Sentimentos no Contexto de Avaliações de Filmes</w:t>
      </w:r>
      <w:commentRangeEnd w:id="1"/>
      <w:r w:rsidR="00FB6E4E">
        <w:rPr>
          <w:rStyle w:val="CommentReference"/>
        </w:rPr>
        <w:commentReference w:id="1"/>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r w:rsidR="00D7197D">
        <w:t>Adâmara Santos Gonçalvez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F53C0A">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3D009316" w:rsidR="0031459B" w:rsidRPr="00F53C0A" w:rsidRDefault="00A7611A">
      <w:pPr>
        <w:pStyle w:val="Default"/>
        <w:jc w:val="both"/>
        <w:rPr>
          <w:rPrChange w:id="2" w:author="Adâmara Santos Gonçalves Felício Adâmara" w:date="2024-01-24T14:09:00Z">
            <w:rPr>
              <w:sz w:val="18"/>
              <w:szCs w:val="18"/>
            </w:rPr>
          </w:rPrChange>
        </w:rPr>
        <w:pPrChange w:id="3" w:author="Adâmara Santos Gonçalves Felício Adâmara" w:date="2024-01-24T14:09:00Z">
          <w:pPr>
            <w:spacing w:line="240" w:lineRule="auto"/>
          </w:pPr>
        </w:pPrChange>
      </w:pPr>
      <w:r w:rsidRPr="006F0623">
        <w:rPr>
          <w:sz w:val="18"/>
          <w:szCs w:val="18"/>
          <w:vertAlign w:val="superscript"/>
        </w:rPr>
        <w:t>2</w:t>
      </w:r>
      <w:r w:rsidR="00BB71DF" w:rsidRPr="006F0623">
        <w:rPr>
          <w:sz w:val="18"/>
          <w:szCs w:val="18"/>
          <w:vertAlign w:val="superscript"/>
        </w:rPr>
        <w:t xml:space="preserve"> </w:t>
      </w:r>
      <w:ins w:id="4" w:author="Adâmara Santos Gonçalves Felício Adâmara" w:date="2024-01-24T14:09:00Z">
        <w:r w:rsidR="00F53C0A">
          <w:rPr>
            <w:sz w:val="18"/>
            <w:szCs w:val="18"/>
            <w:shd w:val="clear" w:color="auto" w:fill="FFF2CC"/>
          </w:rPr>
          <w:t>Doutora em Desenvolvimento Econômico</w:t>
        </w:r>
        <w:r w:rsidR="00F53C0A">
          <w:rPr>
            <w:sz w:val="18"/>
            <w:szCs w:val="18"/>
          </w:rPr>
          <w:t xml:space="preserve">, UNICAMP. Orientadora MBA Data Science &amp; </w:t>
        </w:r>
        <w:proofErr w:type="spellStart"/>
        <w:r w:rsidR="00F53C0A">
          <w:rPr>
            <w:sz w:val="18"/>
            <w:szCs w:val="18"/>
          </w:rPr>
          <w:t>Analytics</w:t>
        </w:r>
        <w:proofErr w:type="spellEnd"/>
        <w:r w:rsidR="00F53C0A">
          <w:rPr>
            <w:sz w:val="18"/>
            <w:szCs w:val="18"/>
          </w:rPr>
          <w:t>. – Rua Alexandre Herculano, 120 – Vila Monteiro; CEP:13418-445 Piracicaba, São Paulo, Brasil.</w:t>
        </w:r>
      </w:ins>
    </w:p>
    <w:p w14:paraId="1CB9E6B0" w14:textId="56028A10" w:rsidR="009E3D42" w:rsidRPr="006F0623" w:rsidRDefault="009E3D42" w:rsidP="004E1ADB">
      <w:pPr>
        <w:spacing w:line="240" w:lineRule="auto"/>
        <w:rPr>
          <w:sz w:val="18"/>
          <w:szCs w:val="18"/>
        </w:rPr>
      </w:pPr>
      <w:r w:rsidRPr="006F0623">
        <w:rPr>
          <w:sz w:val="18"/>
          <w:szCs w:val="18"/>
        </w:rPr>
        <w:t>*</w:t>
      </w:r>
      <w:bookmarkStart w:id="5" w:name="_Hlk33885760"/>
      <w:bookmarkStart w:id="6" w:name="_Hlk33948379"/>
      <w:r w:rsidRPr="006F0623">
        <w:rPr>
          <w:sz w:val="18"/>
          <w:szCs w:val="18"/>
        </w:rPr>
        <w:t>autor correspondente</w:t>
      </w:r>
      <w:bookmarkEnd w:id="5"/>
      <w:r w:rsidRPr="006F0623">
        <w:rPr>
          <w:sz w:val="18"/>
          <w:szCs w:val="18"/>
        </w:rPr>
        <w:t xml:space="preserve">: </w:t>
      </w:r>
      <w:bookmarkEnd w:id="6"/>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A956E5">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pPr>
    </w:p>
    <w:p w14:paraId="35D9645E" w14:textId="7D5EC302" w:rsidR="009F4584" w:rsidRPr="003625D1" w:rsidRDefault="009F4584" w:rsidP="009F4584">
      <w:pPr>
        <w:spacing w:line="240" w:lineRule="auto"/>
        <w:jc w:val="center"/>
        <w:rPr>
          <w:b/>
        </w:rPr>
      </w:pPr>
      <w:r>
        <w:rPr>
          <w:b/>
        </w:rPr>
        <w:lastRenderedPageBreak/>
        <w:t xml:space="preserve">Comparação entre Modelos para Análise de Sentimentos no </w:t>
      </w:r>
      <w:r w:rsidR="00353D56">
        <w:rPr>
          <w:b/>
        </w:rPr>
        <w:t>C</w:t>
      </w:r>
      <w:r>
        <w:rPr>
          <w:b/>
        </w:rPr>
        <w:t xml:space="preserve">ontexto de </w:t>
      </w:r>
      <w:r w:rsidR="00353D56">
        <w:rPr>
          <w:b/>
        </w:rPr>
        <w:t>A</w:t>
      </w:r>
      <w:r>
        <w:rPr>
          <w:b/>
        </w:rPr>
        <w:t xml:space="preserve">valiações de </w:t>
      </w:r>
      <w:r w:rsidR="00353D56">
        <w:rPr>
          <w:b/>
        </w:rPr>
        <w:t>F</w:t>
      </w:r>
      <w:r>
        <w:rPr>
          <w:b/>
        </w:rPr>
        <w:t>ilmes</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commentRangeStart w:id="19"/>
      <w:commentRangeStart w:id="20"/>
      <w:r w:rsidRPr="009629EB">
        <w:rPr>
          <w:b/>
        </w:rPr>
        <w:t>Introdução</w:t>
      </w:r>
      <w:commentRangeEnd w:id="19"/>
      <w:r w:rsidR="00F507EF">
        <w:rPr>
          <w:rStyle w:val="CommentReference"/>
        </w:rPr>
        <w:commentReference w:id="19"/>
      </w:r>
      <w:commentRangeEnd w:id="20"/>
      <w:r w:rsidR="005F272A">
        <w:rPr>
          <w:rStyle w:val="CommentReference"/>
        </w:rPr>
        <w:commentReference w:id="20"/>
      </w:r>
    </w:p>
    <w:p w14:paraId="04023962" w14:textId="77777777" w:rsidR="000A46BE" w:rsidRPr="00715294" w:rsidRDefault="000A46BE" w:rsidP="000A46BE">
      <w:pPr>
        <w:pStyle w:val="ListParagraph"/>
        <w:spacing w:line="360" w:lineRule="auto"/>
        <w:ind w:left="0"/>
        <w:jc w:val="left"/>
      </w:pPr>
    </w:p>
    <w:p w14:paraId="27A98847" w14:textId="7ACFAEEB"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Nos últimos anos a indústria audiovisual cresceu consideravelmente e junto a esse crescimento advém o interesse de agradar </w:t>
      </w:r>
      <w:r w:rsidR="00041D7C">
        <w:rPr>
          <w:rFonts w:ascii="Arial" w:eastAsiaTheme="minorHAnsi" w:hAnsi="Arial" w:cs="Arial"/>
          <w:color w:val="000000"/>
          <w:sz w:val="22"/>
          <w:szCs w:val="22"/>
          <w:lang w:val="pt-BR"/>
        </w:rPr>
        <w:t>ao</w:t>
      </w:r>
      <w:r w:rsidRPr="00E97D0F">
        <w:rPr>
          <w:rFonts w:ascii="Arial" w:eastAsiaTheme="minorHAnsi" w:hAnsi="Arial" w:cs="Arial"/>
          <w:color w:val="000000"/>
          <w:sz w:val="22"/>
          <w:szCs w:val="22"/>
          <w:lang w:val="pt-BR"/>
        </w:rPr>
        <w:t xml:space="preserve"> público para que obras de su</w:t>
      </w:r>
      <w:commentRangeStart w:id="21"/>
      <w:commentRangeStart w:id="22"/>
      <w:r w:rsidRPr="00E97D0F">
        <w:rPr>
          <w:rFonts w:ascii="Arial" w:eastAsiaTheme="minorHAnsi" w:hAnsi="Arial" w:cs="Arial"/>
          <w:color w:val="000000"/>
          <w:sz w:val="22"/>
          <w:szCs w:val="22"/>
          <w:lang w:val="pt-BR"/>
        </w:rPr>
        <w:t>cesso</w:t>
      </w:r>
      <w:commentRangeEnd w:id="21"/>
      <w:r w:rsidR="005F272A">
        <w:rPr>
          <w:rStyle w:val="CommentReference"/>
          <w:rFonts w:ascii="Arial" w:eastAsiaTheme="minorHAnsi" w:hAnsi="Arial" w:cs="Arial"/>
          <w:lang w:val="pt-BR"/>
        </w:rPr>
        <w:commentReference w:id="21"/>
      </w:r>
      <w:commentRangeEnd w:id="22"/>
      <w:r w:rsidR="00E376FE">
        <w:rPr>
          <w:rStyle w:val="CommentReference"/>
          <w:rFonts w:ascii="Arial" w:eastAsiaTheme="minorHAnsi" w:hAnsi="Arial" w:cs="Arial"/>
          <w:lang w:val="pt-BR"/>
        </w:rPr>
        <w:commentReference w:id="22"/>
      </w:r>
      <w:r w:rsidRPr="00E97D0F">
        <w:rPr>
          <w:rFonts w:ascii="Arial" w:eastAsiaTheme="minorHAnsi" w:hAnsi="Arial" w:cs="Arial"/>
          <w:color w:val="000000"/>
          <w:sz w:val="22"/>
          <w:szCs w:val="22"/>
          <w:lang w:val="pt-BR"/>
        </w:rPr>
        <w:t xml:space="preserve"> </w:t>
      </w:r>
      <w:r w:rsidR="00E376FE">
        <w:rPr>
          <w:rFonts w:ascii="Arial" w:eastAsiaTheme="minorHAnsi" w:hAnsi="Arial" w:cs="Arial"/>
          <w:color w:val="000000"/>
          <w:sz w:val="22"/>
          <w:szCs w:val="22"/>
          <w:lang w:val="pt-BR"/>
        </w:rPr>
        <w:t xml:space="preserve">de bilheteria </w:t>
      </w:r>
      <w:r w:rsidRPr="00E97D0F">
        <w:rPr>
          <w:rFonts w:ascii="Arial" w:eastAsiaTheme="minorHAnsi" w:hAnsi="Arial" w:cs="Arial"/>
          <w:color w:val="000000"/>
          <w:sz w:val="22"/>
          <w:szCs w:val="22"/>
          <w:lang w:val="pt-BR"/>
        </w:rPr>
        <w:t>sejam criadas. Uma maneira de se verificar tal sucesso é por meio da checagem geral de notas e pela leitura de comentários sobre críticos especializados e o público geral que já assistiram determinado conteúdo</w:t>
      </w:r>
      <w:r w:rsidR="00ED6149">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2019)</w:t>
      </w:r>
      <w:r w:rsidR="00ED6149">
        <w:rPr>
          <w:rFonts w:ascii="Arial" w:eastAsiaTheme="minorHAnsi" w:hAnsi="Arial" w:cs="Arial"/>
          <w:color w:val="000000"/>
          <w:sz w:val="22"/>
          <w:szCs w:val="22"/>
          <w:lang w:val="pt-BR"/>
        </w:rPr>
        <w:t>.</w:t>
      </w:r>
    </w:p>
    <w:p w14:paraId="2DDDC198" w14:textId="7EC70EB8"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23" w:author="Adâmara Santos Gonçalves Felício Adâmara" w:date="2024-01-24T14:11:00Z">
        <w:r w:rsidR="00F53C0A">
          <w:rPr>
            <w:rFonts w:ascii="Arial" w:eastAsiaTheme="minorHAnsi" w:hAnsi="Arial" w:cs="Arial"/>
            <w:color w:val="000000"/>
            <w:sz w:val="22"/>
            <w:szCs w:val="22"/>
            <w:lang w:val="pt-BR"/>
          </w:rPr>
          <w:t>,</w:t>
        </w:r>
      </w:ins>
      <w:r w:rsidRPr="00E97D0F">
        <w:rPr>
          <w:rFonts w:ascii="Arial" w:eastAsiaTheme="minorHAnsi" w:hAnsi="Arial" w:cs="Arial"/>
          <w:color w:val="000000"/>
          <w:sz w:val="22"/>
          <w:szCs w:val="22"/>
          <w:lang w:val="pt-BR"/>
        </w:rPr>
        <w:t xml:space="preserve"> como o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Rotten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w:t>
      </w:r>
      <w:r w:rsidR="006707FC">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w:t>
      </w:r>
      <w:r w:rsidRPr="00C759FB">
        <w:rPr>
          <w:rFonts w:ascii="Arial" w:eastAsiaTheme="minorHAnsi" w:hAnsi="Arial" w:cs="Arial"/>
          <w:i/>
          <w:iCs/>
          <w:color w:val="000000"/>
          <w:sz w:val="22"/>
          <w:szCs w:val="22"/>
          <w:lang w:val="pt-BR"/>
        </w:rPr>
        <w:t>et al.</w:t>
      </w:r>
      <w:r w:rsidRPr="00E97D0F">
        <w:rPr>
          <w:rFonts w:ascii="Arial" w:eastAsiaTheme="minorHAnsi" w:hAnsi="Arial" w:cs="Arial"/>
          <w:color w:val="000000"/>
          <w:sz w:val="22"/>
          <w:szCs w:val="22"/>
          <w:lang w:val="pt-BR"/>
        </w:rPr>
        <w:t>, 2023)</w:t>
      </w:r>
      <w:r w:rsidR="006707FC">
        <w:rPr>
          <w:rFonts w:ascii="Arial" w:eastAsiaTheme="minorHAnsi" w:hAnsi="Arial" w:cs="Arial"/>
          <w:color w:val="000000"/>
          <w:sz w:val="22"/>
          <w:szCs w:val="22"/>
          <w:lang w:val="pt-BR"/>
        </w:rPr>
        <w:t>.</w:t>
      </w:r>
    </w:p>
    <w:p w14:paraId="66E71EC9" w14:textId="77777777" w:rsidR="00054A88" w:rsidRDefault="000F53B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As</w:t>
      </w:r>
      <w:r w:rsidR="00B37713" w:rsidRPr="00B37713">
        <w:rPr>
          <w:rFonts w:ascii="Arial" w:eastAsiaTheme="minorHAnsi" w:hAnsi="Arial" w:cs="Arial"/>
          <w:color w:val="000000"/>
          <w:sz w:val="22"/>
          <w:szCs w:val="22"/>
          <w:lang w:val="pt-BR"/>
        </w:rPr>
        <w:t xml:space="preserve"> redes sociais têm se tornado plataformas cada vez mais relevantes para a expressão de sentimentos e ideias, especialmente no que diz respeito a filmes e séries. Segundo Faisal e </w:t>
      </w:r>
      <w:proofErr w:type="spellStart"/>
      <w:r w:rsidR="00B37713" w:rsidRPr="00B37713">
        <w:rPr>
          <w:rFonts w:ascii="Arial" w:eastAsiaTheme="minorHAnsi" w:hAnsi="Arial" w:cs="Arial"/>
          <w:color w:val="000000"/>
          <w:sz w:val="22"/>
          <w:szCs w:val="22"/>
          <w:lang w:val="pt-BR"/>
        </w:rPr>
        <w:t>Ubaid</w:t>
      </w:r>
      <w:proofErr w:type="spellEnd"/>
      <w:r w:rsidR="00B37713" w:rsidRPr="00B37713">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5215FACB" w14:textId="4B94F72C" w:rsidR="00FF7021" w:rsidRPr="00E97D0F" w:rsidRDefault="00B37713" w:rsidP="00054A88">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B37713">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B37713">
        <w:rPr>
          <w:rFonts w:ascii="Arial" w:eastAsiaTheme="minorHAnsi" w:hAnsi="Arial" w:cs="Arial"/>
          <w:color w:val="000000"/>
          <w:sz w:val="22"/>
          <w:szCs w:val="22"/>
          <w:lang w:val="pt-BR"/>
        </w:rPr>
        <w:t>Haoran</w:t>
      </w:r>
      <w:proofErr w:type="spellEnd"/>
      <w:r w:rsidRPr="00B37713">
        <w:rPr>
          <w:rFonts w:ascii="Arial" w:eastAsiaTheme="minorHAnsi" w:hAnsi="Arial" w:cs="Arial"/>
          <w:color w:val="000000"/>
          <w:sz w:val="22"/>
          <w:szCs w:val="22"/>
          <w:lang w:val="pt-BR"/>
        </w:rPr>
        <w:t xml:space="preserve"> (2023), os produtores podem aproveitar essas informações disponíveis nas redes sociais para obter as reações do público</w:t>
      </w:r>
      <w:r w:rsidR="00054A88">
        <w:rPr>
          <w:rFonts w:ascii="Arial" w:eastAsiaTheme="minorHAnsi" w:hAnsi="Arial" w:cs="Arial"/>
          <w:color w:val="000000"/>
          <w:sz w:val="22"/>
          <w:szCs w:val="22"/>
          <w:lang w:val="pt-BR"/>
        </w:rPr>
        <w:t>,</w:t>
      </w:r>
      <w:r w:rsidRPr="00B37713">
        <w:rPr>
          <w:rFonts w:ascii="Arial" w:eastAsiaTheme="minorHAnsi" w:hAnsi="Arial" w:cs="Arial"/>
          <w:color w:val="000000"/>
          <w:sz w:val="22"/>
          <w:szCs w:val="22"/>
          <w:lang w:val="pt-BR"/>
        </w:rPr>
        <w:t xml:space="preserve"> </w:t>
      </w:r>
      <w:r w:rsidR="00054A88">
        <w:rPr>
          <w:rFonts w:ascii="Arial" w:eastAsiaTheme="minorHAnsi" w:hAnsi="Arial" w:cs="Arial"/>
          <w:color w:val="000000"/>
          <w:sz w:val="22"/>
          <w:szCs w:val="22"/>
          <w:lang w:val="pt-BR"/>
        </w:rPr>
        <w:t>f</w:t>
      </w:r>
      <w:r w:rsidRPr="00B37713">
        <w:rPr>
          <w:rFonts w:ascii="Arial" w:eastAsiaTheme="minorHAnsi" w:hAnsi="Arial" w:cs="Arial"/>
          <w:color w:val="000000"/>
          <w:sz w:val="22"/>
          <w:szCs w:val="22"/>
          <w:lang w:val="pt-BR"/>
        </w:rPr>
        <w:t>acilita</w:t>
      </w:r>
      <w:r w:rsidR="00054A88">
        <w:rPr>
          <w:rFonts w:ascii="Arial" w:eastAsiaTheme="minorHAnsi" w:hAnsi="Arial" w:cs="Arial"/>
          <w:color w:val="000000"/>
          <w:sz w:val="22"/>
          <w:szCs w:val="22"/>
          <w:lang w:val="pt-BR"/>
        </w:rPr>
        <w:t>ndo</w:t>
      </w:r>
      <w:r w:rsidRPr="00B37713">
        <w:rPr>
          <w:rFonts w:ascii="Arial" w:eastAsiaTheme="minorHAnsi" w:hAnsi="Arial" w:cs="Arial"/>
          <w:color w:val="000000"/>
          <w:sz w:val="22"/>
          <w:szCs w:val="22"/>
          <w:lang w:val="pt-BR"/>
        </w:rPr>
        <w:t xml:space="preserve"> a identificação de potenciais sucessos ou fracassos, permitindo-lhes adaptar e aprimorar suas obras cinematográficas</w:t>
      </w:r>
      <w:r w:rsidR="00054A88">
        <w:rPr>
          <w:rFonts w:ascii="Arial" w:eastAsiaTheme="minorHAnsi" w:hAnsi="Arial" w:cs="Arial"/>
          <w:color w:val="000000"/>
          <w:sz w:val="22"/>
          <w:szCs w:val="22"/>
          <w:lang w:val="pt-BR"/>
        </w:rPr>
        <w:t>.</w:t>
      </w:r>
      <w:r w:rsidRPr="00B37713">
        <w:rPr>
          <w:rFonts w:ascii="Arial" w:eastAsiaTheme="minorHAnsi" w:hAnsi="Arial" w:cs="Arial"/>
          <w:color w:val="000000"/>
          <w:sz w:val="22"/>
          <w:szCs w:val="22"/>
          <w:lang w:val="pt-BR"/>
        </w:rPr>
        <w:t xml:space="preserve"> </w:t>
      </w:r>
    </w:p>
    <w:p w14:paraId="68C2CDAC" w14:textId="1C13A9A6" w:rsidR="00E97D0F" w:rsidDel="00F53C0A" w:rsidRDefault="00E97D0F" w:rsidP="00963554">
      <w:pPr>
        <w:pStyle w:val="NormalWeb"/>
        <w:spacing w:before="0" w:beforeAutospacing="0" w:after="90" w:afterAutospacing="0" w:line="360" w:lineRule="auto"/>
        <w:ind w:firstLine="708"/>
        <w:jc w:val="both"/>
        <w:rPr>
          <w:del w:id="24" w:author="Adâmara Santos Gonçalves Felício Adâmara" w:date="2024-01-24T14:13:00Z"/>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w:t>
      </w:r>
      <w:r w:rsidRPr="00ED6149">
        <w:rPr>
          <w:i/>
          <w:iCs/>
          <w:color w:val="000000"/>
          <w:lang w:val="pt-BR"/>
          <w:rPrChange w:id="25" w:author="Adâmara Santos Gonçalves Felício Adâmara" w:date="2024-01-24T14:13:00Z">
            <w:rPr>
              <w:color w:val="000000"/>
            </w:rPr>
          </w:rPrChange>
        </w:rPr>
        <w:t>et al</w:t>
      </w:r>
      <w:r w:rsidRPr="00E97D0F">
        <w:rPr>
          <w:rFonts w:ascii="Arial" w:eastAsiaTheme="minorHAnsi" w:hAnsi="Arial" w:cs="Arial"/>
          <w:color w:val="000000"/>
          <w:sz w:val="22"/>
          <w:szCs w:val="22"/>
          <w:lang w:val="pt-BR"/>
        </w:rPr>
        <w:t>.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r w:rsidR="00453BB4">
        <w:rPr>
          <w:rFonts w:ascii="Arial" w:eastAsiaTheme="minorHAnsi" w:hAnsi="Arial" w:cs="Arial"/>
          <w:color w:val="000000"/>
          <w:sz w:val="22"/>
          <w:szCs w:val="22"/>
          <w:lang w:val="pt-BR"/>
        </w:rPr>
        <w:t xml:space="preserve">Faisal e </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2023)</w:t>
      </w:r>
      <w:ins w:id="26" w:author="Adâmara Santos Gonçalves Felício Adâmara" w:date="2024-01-24T14:13:00Z">
        <w:r w:rsidR="00F53C0A">
          <w:rPr>
            <w:rFonts w:ascii="Arial" w:eastAsiaTheme="minorHAnsi" w:hAnsi="Arial" w:cs="Arial"/>
            <w:color w:val="000000"/>
            <w:sz w:val="22"/>
            <w:szCs w:val="22"/>
            <w:lang w:val="pt-BR"/>
          </w:rPr>
          <w:t>.</w:t>
        </w:r>
      </w:ins>
    </w:p>
    <w:p w14:paraId="6DB54586" w14:textId="176CDFD6" w:rsidR="00506F0C" w:rsidRDefault="00506F0C" w:rsidP="00963554">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De acordo com </w:t>
      </w:r>
      <w:proofErr w:type="spellStart"/>
      <w:r w:rsidRPr="00E97D0F">
        <w:rPr>
          <w:rFonts w:ascii="Arial" w:eastAsiaTheme="minorHAnsi" w:hAnsi="Arial" w:cs="Arial"/>
          <w:color w:val="000000"/>
          <w:sz w:val="22"/>
          <w:szCs w:val="22"/>
          <w:lang w:val="pt-BR"/>
        </w:rPr>
        <w:lastRenderedPageBreak/>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46D3DACD" w14:textId="0FB064A0" w:rsidR="00D42235" w:rsidRDefault="00D42235" w:rsidP="00963554">
      <w:pPr>
        <w:pStyle w:val="NormalWeb"/>
        <w:spacing w:before="0" w:beforeAutospacing="0" w:after="90" w:afterAutospacing="0" w:line="360" w:lineRule="auto"/>
        <w:ind w:firstLine="708"/>
        <w:jc w:val="both"/>
        <w:rPr>
          <w:ins w:id="27" w:author="Adâmara Santos Gonçalves Felício Adâmara" w:date="2024-01-24T14:14:00Z"/>
          <w:rFonts w:ascii="Arial" w:eastAsiaTheme="minorHAnsi" w:hAnsi="Arial" w:cs="Arial"/>
          <w:color w:val="000000"/>
          <w:sz w:val="22"/>
          <w:szCs w:val="22"/>
          <w:lang w:val="pt-BR"/>
        </w:rPr>
      </w:pPr>
      <w:commentRangeStart w:id="28"/>
      <w:commentRangeStart w:id="29"/>
      <w:r>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mais quantitativa das </w:t>
      </w:r>
      <w:r w:rsidR="004E6ADA">
        <w:rPr>
          <w:rFonts w:ascii="Arial" w:eastAsiaTheme="minorHAnsi" w:hAnsi="Arial" w:cs="Arial"/>
          <w:color w:val="000000"/>
          <w:sz w:val="22"/>
          <w:szCs w:val="22"/>
          <w:lang w:val="pt-BR"/>
        </w:rPr>
        <w:t>percepções sobre determinados espectadores</w:t>
      </w:r>
      <w:r>
        <w:rPr>
          <w:rFonts w:ascii="Arial" w:eastAsiaTheme="minorHAnsi" w:hAnsi="Arial" w:cs="Arial"/>
          <w:color w:val="000000"/>
          <w:sz w:val="22"/>
          <w:szCs w:val="22"/>
          <w:lang w:val="pt-BR"/>
        </w:rPr>
        <w:t>. Ao ut</w:t>
      </w:r>
      <w:r w:rsidR="00841B65">
        <w:rPr>
          <w:rFonts w:ascii="Arial" w:eastAsiaTheme="minorHAnsi" w:hAnsi="Arial" w:cs="Arial"/>
          <w:color w:val="000000"/>
          <w:sz w:val="22"/>
          <w:szCs w:val="22"/>
          <w:lang w:val="pt-BR"/>
        </w:rPr>
        <w:t>i</w:t>
      </w:r>
      <w:r>
        <w:rPr>
          <w:rFonts w:ascii="Arial" w:eastAsiaTheme="minorHAnsi" w:hAnsi="Arial" w:cs="Arial"/>
          <w:color w:val="000000"/>
          <w:sz w:val="22"/>
          <w:szCs w:val="22"/>
          <w:lang w:val="pt-BR"/>
        </w:rPr>
        <w:t xml:space="preserve">lizar PLN, pesquisadores e profissionais podem extrair nuances que outrora seriam difíceis de se identificar manualmente, </w:t>
      </w:r>
      <w:r w:rsidR="00841B65">
        <w:rPr>
          <w:rFonts w:ascii="Arial" w:eastAsiaTheme="minorHAnsi" w:hAnsi="Arial" w:cs="Arial"/>
          <w:color w:val="000000"/>
          <w:sz w:val="22"/>
          <w:szCs w:val="22"/>
          <w:lang w:val="pt-BR"/>
        </w:rPr>
        <w:t>facilitando assim uma compreensão mais abrangente a respeito das reações do público</w:t>
      </w:r>
      <w:r w:rsidR="00DA159C">
        <w:rPr>
          <w:rFonts w:ascii="Arial" w:eastAsiaTheme="minorHAnsi" w:hAnsi="Arial" w:cs="Arial"/>
          <w:color w:val="000000"/>
          <w:sz w:val="22"/>
          <w:szCs w:val="22"/>
          <w:lang w:val="pt-BR"/>
        </w:rPr>
        <w:t xml:space="preserve"> (</w:t>
      </w:r>
      <w:proofErr w:type="spellStart"/>
      <w:r w:rsidR="00DA159C" w:rsidRPr="00DA159C">
        <w:rPr>
          <w:rFonts w:ascii="Arial" w:eastAsiaTheme="minorHAnsi" w:hAnsi="Arial" w:cs="Arial"/>
          <w:color w:val="000000"/>
          <w:sz w:val="22"/>
          <w:szCs w:val="22"/>
          <w:lang w:val="pt-BR"/>
        </w:rPr>
        <w:t>Yankang</w:t>
      </w:r>
      <w:proofErr w:type="spellEnd"/>
      <w:r w:rsidR="00DA159C" w:rsidRPr="00DA159C">
        <w:rPr>
          <w:rFonts w:ascii="Arial" w:eastAsiaTheme="minorHAnsi" w:hAnsi="Arial" w:cs="Arial"/>
          <w:color w:val="000000"/>
          <w:sz w:val="22"/>
          <w:szCs w:val="22"/>
          <w:lang w:val="pt-BR"/>
        </w:rPr>
        <w:t xml:space="preserve"> </w:t>
      </w:r>
      <w:proofErr w:type="spellStart"/>
      <w:r w:rsidR="00DA159C" w:rsidRPr="00DA159C">
        <w:rPr>
          <w:rFonts w:ascii="Arial" w:eastAsiaTheme="minorHAnsi" w:hAnsi="Arial" w:cs="Arial"/>
          <w:color w:val="000000"/>
          <w:sz w:val="22"/>
          <w:szCs w:val="22"/>
          <w:lang w:val="pt-BR"/>
        </w:rPr>
        <w:t>Su</w:t>
      </w:r>
      <w:proofErr w:type="spellEnd"/>
      <w:r w:rsidR="00DA159C">
        <w:rPr>
          <w:rFonts w:ascii="Arial" w:eastAsiaTheme="minorHAnsi" w:hAnsi="Arial" w:cs="Arial"/>
          <w:color w:val="000000"/>
          <w:sz w:val="22"/>
          <w:szCs w:val="22"/>
          <w:lang w:val="pt-BR"/>
        </w:rPr>
        <w:t xml:space="preserve"> e</w:t>
      </w:r>
      <w:r w:rsidR="00DA159C" w:rsidRPr="00DA159C">
        <w:rPr>
          <w:rFonts w:ascii="Arial" w:eastAsiaTheme="minorHAnsi" w:hAnsi="Arial" w:cs="Arial"/>
          <w:color w:val="000000"/>
          <w:sz w:val="22"/>
          <w:szCs w:val="22"/>
          <w:lang w:val="pt-BR"/>
        </w:rPr>
        <w:t xml:space="preserve"> Zbigniew j. </w:t>
      </w:r>
      <w:proofErr w:type="spellStart"/>
      <w:r w:rsidR="00DA159C" w:rsidRPr="00DA159C">
        <w:rPr>
          <w:rFonts w:ascii="Arial" w:eastAsiaTheme="minorHAnsi" w:hAnsi="Arial" w:cs="Arial"/>
          <w:color w:val="000000"/>
          <w:sz w:val="22"/>
          <w:szCs w:val="22"/>
          <w:lang w:val="pt-BR"/>
        </w:rPr>
        <w:t>Kabala</w:t>
      </w:r>
      <w:proofErr w:type="spellEnd"/>
      <w:r w:rsidR="00DA159C">
        <w:rPr>
          <w:rFonts w:ascii="Arial" w:eastAsiaTheme="minorHAnsi" w:hAnsi="Arial" w:cs="Arial"/>
          <w:color w:val="000000"/>
          <w:sz w:val="22"/>
          <w:szCs w:val="22"/>
          <w:lang w:val="pt-BR"/>
        </w:rPr>
        <w:t>, 2023).</w:t>
      </w:r>
      <w:commentRangeEnd w:id="28"/>
      <w:r w:rsidR="008C50F0">
        <w:rPr>
          <w:rStyle w:val="CommentReference"/>
          <w:rFonts w:ascii="Arial" w:eastAsiaTheme="minorHAnsi" w:hAnsi="Arial" w:cs="Arial"/>
          <w:lang w:val="pt-BR"/>
        </w:rPr>
        <w:commentReference w:id="28"/>
      </w:r>
      <w:commentRangeEnd w:id="29"/>
      <w:r w:rsidR="005F272A">
        <w:rPr>
          <w:rStyle w:val="CommentReference"/>
          <w:rFonts w:ascii="Arial" w:eastAsiaTheme="minorHAnsi" w:hAnsi="Arial" w:cs="Arial"/>
          <w:lang w:val="pt-BR"/>
        </w:rPr>
        <w:commentReference w:id="29"/>
      </w:r>
    </w:p>
    <w:p w14:paraId="1AEC4D8C" w14:textId="501BAD5A" w:rsidR="00E97D0F" w:rsidRPr="00CB23DA" w:rsidRDefault="00CB23DA" w:rsidP="007274C7">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w:t>
      </w:r>
      <w:commentRangeStart w:id="30"/>
      <w:commentRangeStart w:id="31"/>
      <w:r>
        <w:rPr>
          <w:rFonts w:ascii="Arial" w:eastAsiaTheme="minorHAnsi" w:hAnsi="Arial" w:cs="Arial"/>
          <w:color w:val="000000"/>
          <w:sz w:val="22"/>
          <w:szCs w:val="22"/>
          <w:lang w:val="pt-BR"/>
        </w:rPr>
        <w:t xml:space="preserve">objetivo principal desse trabalho é comparar 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w:t>
      </w:r>
      <w:ins w:id="32" w:author="Adâmara Santos Gonçalves Felício Adâmara" w:date="2024-02-02T20:14:00Z">
        <w:r w:rsidR="007274C7">
          <w:rPr>
            <w:rFonts w:ascii="Arial" w:eastAsiaTheme="minorHAnsi" w:hAnsi="Arial" w:cs="Arial"/>
            <w:color w:val="000000"/>
            <w:sz w:val="22"/>
            <w:szCs w:val="22"/>
            <w:lang w:val="pt-BR"/>
          </w:rPr>
          <w:t xml:space="preserve"> ao classificar sentimentos contidos em comentários de filmes de acordo com as polaridades positiva, negativa e neutra.</w:t>
        </w:r>
      </w:ins>
      <w:del w:id="33" w:author="Adâmara Santos Gonçalves Felício Adâmara" w:date="2024-02-02T20:14:00Z">
        <w:r w:rsidDel="007274C7">
          <w:rPr>
            <w:rFonts w:ascii="Arial" w:eastAsiaTheme="minorHAnsi" w:hAnsi="Arial" w:cs="Arial"/>
            <w:color w:val="000000"/>
            <w:sz w:val="22"/>
            <w:szCs w:val="22"/>
            <w:lang w:val="pt-BR"/>
          </w:rPr>
          <w:delText>.</w:delText>
        </w:r>
      </w:del>
      <w:r>
        <w:rPr>
          <w:rFonts w:ascii="Arial" w:eastAsiaTheme="minorHAnsi" w:hAnsi="Arial" w:cs="Arial"/>
          <w:color w:val="000000"/>
          <w:sz w:val="22"/>
          <w:szCs w:val="22"/>
          <w:lang w:val="pt-BR"/>
        </w:rPr>
        <w:t xml:space="preserve"> </w:t>
      </w:r>
      <w:del w:id="34" w:author="Adâmara Santos Gonçalves Felício Adâmara" w:date="2024-02-02T20:14:00Z">
        <w:r w:rsidDel="007274C7">
          <w:rPr>
            <w:rFonts w:ascii="Arial" w:eastAsiaTheme="minorHAnsi" w:hAnsi="Arial" w:cs="Arial"/>
            <w:color w:val="000000"/>
            <w:sz w:val="22"/>
            <w:szCs w:val="22"/>
            <w:lang w:val="pt-BR"/>
          </w:rPr>
          <w:delText>Procurou-se determinar qual modelo oferece maior acurácia,</w:delText>
        </w:r>
        <w:r w:rsidR="00506F0C" w:rsidDel="007274C7">
          <w:rPr>
            <w:rFonts w:ascii="Arial" w:eastAsiaTheme="minorHAnsi" w:hAnsi="Arial" w:cs="Arial"/>
            <w:color w:val="000000"/>
            <w:sz w:val="22"/>
            <w:szCs w:val="22"/>
            <w:lang w:val="pt-BR"/>
          </w:rPr>
          <w:delText xml:space="preserve"> precisão, </w:delText>
        </w:r>
        <w:r w:rsidDel="007274C7">
          <w:rPr>
            <w:rFonts w:ascii="Arial" w:eastAsiaTheme="minorHAnsi" w:hAnsi="Arial" w:cs="Arial"/>
            <w:color w:val="000000"/>
            <w:sz w:val="22"/>
            <w:szCs w:val="22"/>
            <w:lang w:val="pt-BR"/>
          </w:rPr>
          <w:delText>revocação e pontuação F1 ao classificar sentimentos contidos em comentários de filmes de acordo com as polaridades positiva, negativa e neutra.</w:delText>
        </w:r>
      </w:del>
      <w:commentRangeEnd w:id="30"/>
      <w:r w:rsidR="007274C7">
        <w:rPr>
          <w:rStyle w:val="CommentReference"/>
          <w:rFonts w:ascii="Arial" w:eastAsiaTheme="minorHAnsi" w:hAnsi="Arial" w:cs="Arial"/>
          <w:lang w:val="pt-BR"/>
        </w:rPr>
        <w:commentReference w:id="30"/>
      </w:r>
      <w:commentRangeEnd w:id="31"/>
      <w:r w:rsidR="00E376FE">
        <w:rPr>
          <w:rStyle w:val="CommentReference"/>
          <w:rFonts w:ascii="Arial" w:eastAsiaTheme="minorHAnsi" w:hAnsi="Arial" w:cs="Arial"/>
          <w:lang w:val="pt-BR"/>
        </w:rPr>
        <w:commentReference w:id="31"/>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0725BAA7" w:rsidR="000A46BE" w:rsidRDefault="000A46BE" w:rsidP="000A46BE">
      <w:pPr>
        <w:pStyle w:val="ListParagraph"/>
        <w:spacing w:line="360" w:lineRule="auto"/>
        <w:ind w:left="0"/>
      </w:pPr>
    </w:p>
    <w:p w14:paraId="4D763DAF" w14:textId="13EC9A0D" w:rsidR="008172B5" w:rsidRDefault="008172B5" w:rsidP="008172B5">
      <w:pPr>
        <w:pStyle w:val="ListParagraph"/>
        <w:spacing w:line="360" w:lineRule="auto"/>
        <w:ind w:left="0" w:firstLine="708"/>
        <w:rPr>
          <w:b/>
          <w:bCs/>
        </w:rPr>
      </w:pPr>
      <w:r w:rsidRPr="008172B5">
        <w:rPr>
          <w:b/>
          <w:bCs/>
        </w:rPr>
        <w:t>Base de dados</w:t>
      </w:r>
    </w:p>
    <w:p w14:paraId="76DE9619" w14:textId="77777777" w:rsidR="008172B5" w:rsidRPr="008172B5" w:rsidRDefault="008172B5" w:rsidP="000A46BE">
      <w:pPr>
        <w:pStyle w:val="ListParagraph"/>
        <w:spacing w:line="360" w:lineRule="auto"/>
        <w:ind w:left="0"/>
        <w:rPr>
          <w:b/>
          <w:bCs/>
        </w:rPr>
      </w:pPr>
    </w:p>
    <w:p w14:paraId="2AA73E01" w14:textId="1A87DDBB"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proofErr w:type="spellStart"/>
      <w:r w:rsidR="00453BB4" w:rsidRPr="008172B5">
        <w:rPr>
          <w:rFonts w:ascii="Arial" w:hAnsi="Arial" w:cs="Arial"/>
          <w:sz w:val="22"/>
          <w:szCs w:val="22"/>
          <w:lang w:val="pt-BR"/>
        </w:rPr>
        <w:t>Çetinkaya-Rundel</w:t>
      </w:r>
      <w:proofErr w:type="spellEnd"/>
      <w:r w:rsidR="00453BB4" w:rsidRPr="008172B5">
        <w:rPr>
          <w:rFonts w:ascii="Arial" w:hAnsi="Arial" w:cs="Arial"/>
          <w:sz w:val="22"/>
          <w:szCs w:val="22"/>
          <w:lang w:val="pt-BR"/>
        </w:rPr>
        <w:t xml:space="preserve"> </w:t>
      </w:r>
      <w:r w:rsidRPr="008172B5">
        <w:rPr>
          <w:rFonts w:ascii="Arial" w:hAnsi="Arial" w:cs="Arial"/>
          <w:sz w:val="22"/>
          <w:szCs w:val="22"/>
          <w:lang w:val="pt-BR"/>
        </w:rPr>
        <w:t>e Mine</w:t>
      </w:r>
      <w:r w:rsidR="00453BB4">
        <w:rPr>
          <w:rFonts w:ascii="Arial" w:hAnsi="Arial" w:cs="Arial"/>
          <w:sz w:val="22"/>
          <w:szCs w:val="22"/>
          <w:lang w:val="pt-BR"/>
        </w:rPr>
        <w:t xml:space="preserve"> </w:t>
      </w:r>
      <w:proofErr w:type="spellStart"/>
      <w:r w:rsidR="00453BB4" w:rsidRPr="008172B5">
        <w:rPr>
          <w:rFonts w:ascii="Arial" w:hAnsi="Arial" w:cs="Arial"/>
          <w:sz w:val="22"/>
          <w:szCs w:val="22"/>
          <w:lang w:val="pt-BR"/>
        </w:rPr>
        <w:t>Dogucu</w:t>
      </w:r>
      <w:proofErr w:type="spellEnd"/>
      <w:r w:rsidRPr="008172B5">
        <w:rPr>
          <w:rFonts w:ascii="Arial" w:hAnsi="Arial" w:cs="Arial"/>
          <w:sz w:val="22"/>
          <w:szCs w:val="22"/>
          <w:lang w:val="pt-BR"/>
        </w:rPr>
        <w:t>, 2021).</w:t>
      </w:r>
    </w:p>
    <w:p w14:paraId="6D028261" w14:textId="4184A7F3" w:rsidR="008172B5" w:rsidRPr="008172B5" w:rsidDel="00F53C0A" w:rsidRDefault="000821B9" w:rsidP="00F53C0A">
      <w:pPr>
        <w:pStyle w:val="NormalWeb"/>
        <w:spacing w:before="0" w:beforeAutospacing="0" w:after="90" w:afterAutospacing="0" w:line="360" w:lineRule="auto"/>
        <w:ind w:firstLine="720"/>
        <w:jc w:val="both"/>
        <w:rPr>
          <w:del w:id="35" w:author="Adâmara Santos Gonçalves Felício Adâmara" w:date="2024-01-24T14:16:00Z"/>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nativa</w:t>
      </w:r>
      <w:r w:rsidR="009206B3">
        <w:rPr>
          <w:rFonts w:ascii="Arial" w:hAnsi="Arial" w:cs="Arial"/>
          <w:sz w:val="22"/>
          <w:szCs w:val="22"/>
          <w:lang w:val="pt-BR"/>
        </w:rPr>
        <w:t>.</w:t>
      </w:r>
      <w:r w:rsidR="008761F2">
        <w:rPr>
          <w:rFonts w:ascii="Arial" w:hAnsi="Arial" w:cs="Arial"/>
          <w:sz w:val="22"/>
          <w:szCs w:val="22"/>
          <w:lang w:val="pt-BR"/>
        </w:rPr>
        <w:t xml:space="preserve"> </w:t>
      </w:r>
    </w:p>
    <w:p w14:paraId="1450B129" w14:textId="5834038D" w:rsidR="008172B5" w:rsidRDefault="00834817"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r w:rsidR="004C3ADE">
        <w:rPr>
          <w:rFonts w:ascii="Arial" w:hAnsi="Arial" w:cs="Arial"/>
          <w:sz w:val="22"/>
          <w:szCs w:val="22"/>
          <w:lang w:val="pt-BR"/>
        </w:rPr>
        <w:t>emoticons</w:t>
      </w:r>
      <w:r w:rsidR="008172B5" w:rsidRPr="008172B5">
        <w:rPr>
          <w:rFonts w:ascii="Arial" w:hAnsi="Arial" w:cs="Arial"/>
          <w:sz w:val="22"/>
          <w:szCs w:val="22"/>
          <w:lang w:val="pt-BR"/>
        </w:rPr>
        <w:t xml:space="preserve">, números e caracteres especiais, assim como a padronização de palavras para letras minúsculas e </w:t>
      </w:r>
      <w:commentRangeStart w:id="36"/>
      <w:commentRangeStart w:id="37"/>
      <w:commentRangeStart w:id="38"/>
      <w:r w:rsidR="008172B5" w:rsidRPr="008172B5">
        <w:rPr>
          <w:rFonts w:ascii="Arial" w:hAnsi="Arial" w:cs="Arial"/>
          <w:sz w:val="22"/>
          <w:szCs w:val="22"/>
          <w:lang w:val="pt-BR"/>
        </w:rPr>
        <w:t xml:space="preserve">remoção de </w:t>
      </w:r>
      <w:r w:rsidR="00A73D1F">
        <w:rPr>
          <w:rFonts w:ascii="Arial" w:hAnsi="Arial" w:cs="Arial"/>
          <w:sz w:val="22"/>
          <w:szCs w:val="22"/>
          <w:lang w:val="pt-BR"/>
        </w:rPr>
        <w:t>palavras vazias</w:t>
      </w:r>
      <w:r w:rsidR="00155291">
        <w:rPr>
          <w:rFonts w:ascii="Arial" w:hAnsi="Arial" w:cs="Arial"/>
          <w:sz w:val="22"/>
          <w:szCs w:val="22"/>
          <w:lang w:val="pt-BR"/>
        </w:rPr>
        <w:t xml:space="preserve"> </w:t>
      </w:r>
      <w:commentRangeEnd w:id="36"/>
      <w:commentRangeEnd w:id="37"/>
      <w:commentRangeEnd w:id="38"/>
      <w:ins w:id="39" w:author="Adâmara Santos Gonçalves Felício Adâmara" w:date="2024-02-02T20:29:00Z">
        <w:r w:rsidR="00AF47A8">
          <w:rPr>
            <w:rFonts w:ascii="Arial" w:hAnsi="Arial" w:cs="Arial"/>
            <w:sz w:val="22"/>
            <w:szCs w:val="22"/>
            <w:lang w:val="pt-BR"/>
          </w:rPr>
          <w:t>(</w:t>
        </w:r>
        <w:r w:rsidR="0034449F">
          <w:rPr>
            <w:rFonts w:ascii="Arial" w:hAnsi="Arial" w:cs="Arial"/>
            <w:sz w:val="22"/>
            <w:szCs w:val="22"/>
            <w:lang w:val="pt-BR"/>
          </w:rPr>
          <w:t>“</w:t>
        </w:r>
        <w:r w:rsidR="00AF47A8">
          <w:rPr>
            <w:rFonts w:ascii="Arial" w:hAnsi="Arial" w:cs="Arial"/>
            <w:sz w:val="22"/>
            <w:szCs w:val="22"/>
            <w:lang w:val="pt-BR"/>
          </w:rPr>
          <w:t>stop-words</w:t>
        </w:r>
        <w:r w:rsidR="0034449F">
          <w:rPr>
            <w:rFonts w:ascii="Arial" w:hAnsi="Arial" w:cs="Arial"/>
            <w:sz w:val="22"/>
            <w:szCs w:val="22"/>
            <w:lang w:val="pt-BR"/>
          </w:rPr>
          <w:t>”</w:t>
        </w:r>
        <w:r w:rsidR="00AF47A8">
          <w:rPr>
            <w:rFonts w:ascii="Arial" w:hAnsi="Arial" w:cs="Arial"/>
            <w:sz w:val="22"/>
            <w:szCs w:val="22"/>
            <w:lang w:val="pt-BR"/>
          </w:rPr>
          <w:t xml:space="preserve">) </w:t>
        </w:r>
      </w:ins>
      <w:r w:rsidR="00F34966">
        <w:rPr>
          <w:rStyle w:val="CommentReference"/>
          <w:rFonts w:ascii="Arial" w:eastAsiaTheme="minorHAnsi" w:hAnsi="Arial" w:cs="Arial"/>
          <w:lang w:val="pt-BR"/>
        </w:rPr>
        <w:commentReference w:id="36"/>
      </w:r>
      <w:r w:rsidR="00EF13C3">
        <w:rPr>
          <w:rStyle w:val="CommentReference"/>
          <w:rFonts w:ascii="Arial" w:eastAsiaTheme="minorHAnsi" w:hAnsi="Arial" w:cs="Arial"/>
          <w:lang w:val="pt-BR"/>
        </w:rPr>
        <w:commentReference w:id="37"/>
      </w:r>
      <w:r w:rsidR="00E376FE">
        <w:rPr>
          <w:rStyle w:val="CommentReference"/>
          <w:rFonts w:ascii="Arial" w:eastAsiaTheme="minorHAnsi" w:hAnsi="Arial" w:cs="Arial"/>
          <w:lang w:val="pt-BR"/>
        </w:rPr>
        <w:commentReference w:id="38"/>
      </w:r>
      <w:r w:rsidR="00155291">
        <w:rPr>
          <w:rFonts w:ascii="Arial" w:hAnsi="Arial" w:cs="Arial"/>
          <w:sz w:val="22"/>
          <w:szCs w:val="22"/>
          <w:lang w:val="pt-BR"/>
        </w:rPr>
        <w:t>foram aplicadas</w:t>
      </w:r>
      <w:r w:rsidR="003E0AA7">
        <w:rPr>
          <w:rFonts w:ascii="Arial" w:hAnsi="Arial" w:cs="Arial"/>
          <w:sz w:val="22"/>
          <w:szCs w:val="22"/>
          <w:lang w:val="pt-BR"/>
        </w:rPr>
        <w:t>. As</w:t>
      </w:r>
      <w:r w:rsidR="00A73D1F">
        <w:rPr>
          <w:rFonts w:ascii="Arial" w:hAnsi="Arial" w:cs="Arial"/>
          <w:sz w:val="22"/>
          <w:szCs w:val="22"/>
          <w:lang w:val="pt-BR"/>
        </w:rPr>
        <w:t xml:space="preserve"> palavras vazias </w:t>
      </w:r>
      <w:r w:rsidR="003E0AA7">
        <w:rPr>
          <w:rFonts w:ascii="Arial" w:hAnsi="Arial" w:cs="Arial"/>
          <w:sz w:val="22"/>
          <w:szCs w:val="22"/>
          <w:lang w:val="pt-BR"/>
        </w:rPr>
        <w:t xml:space="preserve">representam uma lista de palavras que tipicamente aparecem com uma certa frequência na construção de frases, mas que não </w:t>
      </w:r>
      <w:r w:rsidR="00235354">
        <w:rPr>
          <w:rFonts w:ascii="Arial" w:hAnsi="Arial" w:cs="Arial"/>
          <w:sz w:val="22"/>
          <w:szCs w:val="22"/>
          <w:lang w:val="pt-BR"/>
        </w:rPr>
        <w:t>denotam</w:t>
      </w:r>
      <w:r w:rsidR="003E0AA7">
        <w:rPr>
          <w:rFonts w:ascii="Arial" w:hAnsi="Arial" w:cs="Arial"/>
          <w:sz w:val="22"/>
          <w:szCs w:val="22"/>
          <w:lang w:val="pt-BR"/>
        </w:rPr>
        <w:t xml:space="preserve"> uma significância</w:t>
      </w:r>
      <w:r w:rsidR="008605DE">
        <w:rPr>
          <w:rFonts w:ascii="Arial" w:hAnsi="Arial" w:cs="Arial"/>
          <w:sz w:val="22"/>
          <w:szCs w:val="22"/>
          <w:lang w:val="pt-BR"/>
        </w:rPr>
        <w:t xml:space="preserve"> relevante</w:t>
      </w:r>
      <w:r w:rsidR="003E0AA7">
        <w:rPr>
          <w:rFonts w:ascii="Arial" w:hAnsi="Arial" w:cs="Arial"/>
          <w:sz w:val="22"/>
          <w:szCs w:val="22"/>
          <w:lang w:val="pt-BR"/>
        </w:rPr>
        <w:t xml:space="preserve"> ao usuário final </w:t>
      </w:r>
      <w:r w:rsidR="00453BB4">
        <w:rPr>
          <w:rFonts w:ascii="Arial" w:hAnsi="Arial" w:cs="Arial"/>
          <w:sz w:val="22"/>
          <w:szCs w:val="22"/>
          <w:lang w:val="pt-BR"/>
        </w:rPr>
        <w:t xml:space="preserve">Faisal e </w:t>
      </w:r>
      <w:proofErr w:type="spellStart"/>
      <w:r w:rsidR="003E0AA7">
        <w:rPr>
          <w:rFonts w:ascii="Arial" w:eastAsiaTheme="minorHAnsi" w:hAnsi="Arial" w:cs="Arial"/>
          <w:color w:val="000000"/>
          <w:sz w:val="22"/>
          <w:szCs w:val="22"/>
          <w:lang w:val="pt-BR"/>
        </w:rPr>
        <w:t>Uba</w:t>
      </w:r>
      <w:r w:rsidR="00453BB4">
        <w:rPr>
          <w:rFonts w:ascii="Arial" w:eastAsiaTheme="minorHAnsi" w:hAnsi="Arial" w:cs="Arial"/>
          <w:color w:val="000000"/>
          <w:sz w:val="22"/>
          <w:szCs w:val="22"/>
          <w:lang w:val="pt-BR"/>
        </w:rPr>
        <w:t>id</w:t>
      </w:r>
      <w:proofErr w:type="spellEnd"/>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w:t>
      </w:r>
      <w:commentRangeStart w:id="40"/>
      <w:commentRangeStart w:id="41"/>
      <w:r w:rsidR="003E0AA7">
        <w:rPr>
          <w:rFonts w:ascii="Arial" w:hAnsi="Arial" w:cs="Arial"/>
          <w:sz w:val="22"/>
          <w:szCs w:val="22"/>
          <w:lang w:val="pt-BR"/>
        </w:rPr>
        <w:t>Figura 1</w:t>
      </w:r>
      <w:commentRangeEnd w:id="40"/>
      <w:r w:rsidR="00721369">
        <w:rPr>
          <w:rStyle w:val="CommentReference"/>
          <w:rFonts w:ascii="Arial" w:eastAsiaTheme="minorHAnsi" w:hAnsi="Arial" w:cs="Arial"/>
          <w:lang w:val="pt-BR"/>
        </w:rPr>
        <w:commentReference w:id="40"/>
      </w:r>
      <w:commentRangeEnd w:id="41"/>
      <w:r w:rsidR="005F272A">
        <w:rPr>
          <w:rStyle w:val="CommentReference"/>
          <w:rFonts w:ascii="Arial" w:eastAsiaTheme="minorHAnsi" w:hAnsi="Arial" w:cs="Arial"/>
          <w:lang w:val="pt-BR"/>
        </w:rPr>
        <w:commentReference w:id="41"/>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77CB892E" w:rsidR="00680A48" w:rsidDel="00F53C0A" w:rsidRDefault="00680A48" w:rsidP="00680A48">
      <w:pPr>
        <w:pStyle w:val="NormalWeb"/>
        <w:spacing w:before="0" w:beforeAutospacing="0" w:after="90" w:afterAutospacing="0" w:line="360" w:lineRule="auto"/>
        <w:ind w:firstLine="720"/>
        <w:jc w:val="both"/>
        <w:rPr>
          <w:del w:id="42" w:author="Adâmara Santos Gonçalves Felício Adâmara" w:date="2024-01-24T14:18:00Z"/>
          <w:rFonts w:ascii="Arial" w:hAnsi="Arial" w:cs="Arial"/>
          <w:sz w:val="22"/>
          <w:szCs w:val="22"/>
          <w:lang w:val="pt-BR"/>
        </w:rPr>
      </w:pPr>
      <w:r>
        <w:rPr>
          <w:noProof/>
        </w:rPr>
        <mc:AlternateContent>
          <mc:Choice Requires="wpg">
            <w:drawing>
              <wp:anchor distT="0" distB="0" distL="114300" distR="114300" simplePos="0" relativeHeight="251659264" behindDoc="0" locked="0" layoutInCell="1" allowOverlap="1" wp14:anchorId="19B1544E" wp14:editId="3338F5D4">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2F4F2FF8" w:rsidR="00232CB5" w:rsidRPr="00232CB5" w:rsidRDefault="00232CB5">
                              <w:pPr>
                                <w:pStyle w:val="Caption"/>
                                <w:jc w:val="left"/>
                                <w:rPr>
                                  <w:rFonts w:eastAsia="Times New Roman"/>
                                  <w:i w:val="0"/>
                                  <w:iCs w:val="0"/>
                                  <w:noProof/>
                                  <w:color w:val="auto"/>
                                  <w:sz w:val="22"/>
                                  <w:szCs w:val="22"/>
                                </w:rPr>
                                <w:pPrChange w:id="43" w:author="Adâmara Santos Gonçalves Felício Adâmara" w:date="2024-01-24T14:17:00Z">
                                  <w:pPr>
                                    <w:pStyle w:val="Caption"/>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44"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&#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1BD3390" w14:textId="2F4F2FF8" w:rsidR="00232CB5" w:rsidRPr="00232CB5" w:rsidRDefault="00232CB5">
                        <w:pPr>
                          <w:pStyle w:val="Legenda"/>
                          <w:jc w:val="left"/>
                          <w:rPr>
                            <w:rFonts w:eastAsia="Times New Roman"/>
                            <w:i w:val="0"/>
                            <w:iCs w:val="0"/>
                            <w:noProof/>
                            <w:color w:val="auto"/>
                            <w:sz w:val="22"/>
                            <w:szCs w:val="22"/>
                          </w:rPr>
                          <w:pPrChange w:id="42" w:author="Adâmara Santos Gonçalves Felício Adâmara" w:date="2024-01-24T14:17:00Z">
                            <w:pPr>
                              <w:pStyle w:val="Legenda"/>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43"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v:textbox>
                </v:shape>
                <w10:wrap type="square"/>
              </v:group>
            </w:pict>
          </mc:Fallback>
        </mc:AlternateContent>
      </w:r>
    </w:p>
    <w:p w14:paraId="0EC99163" w14:textId="0E8F1F2C" w:rsidR="000821B9" w:rsidRDefault="00680A48"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F53C0A">
        <w:rPr>
          <w:rFonts w:ascii="Arial" w:hAnsi="Arial" w:cs="Arial"/>
          <w:i/>
          <w:iCs/>
          <w:sz w:val="22"/>
          <w:szCs w:val="22"/>
          <w:lang w:val="pt-BR"/>
          <w:rPrChange w:id="45" w:author="Adâmara Santos Gonçalves Felício Adâmara" w:date="2024-01-24T14:17:00Z">
            <w:rPr>
              <w:rFonts w:ascii="Arial" w:hAnsi="Arial" w:cs="Arial"/>
              <w:sz w:val="22"/>
              <w:szCs w:val="22"/>
              <w:lang w:val="pt-BR"/>
            </w:rPr>
          </w:rPrChange>
        </w:rPr>
        <w:t xml:space="preserve">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6355241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commentRangeStart w:id="46"/>
      <w:commentRangeStart w:id="47"/>
      <w:proofErr w:type="spellStart"/>
      <w:r w:rsidRPr="000821B9">
        <w:rPr>
          <w:rFonts w:ascii="Arial" w:hAnsi="Arial" w:cs="Arial"/>
          <w:b/>
          <w:bCs/>
          <w:sz w:val="22"/>
          <w:szCs w:val="22"/>
          <w:lang w:val="pt-BR"/>
        </w:rPr>
        <w:t>Método</w:t>
      </w:r>
      <w:r w:rsidR="00156407">
        <w:rPr>
          <w:rFonts w:ascii="Arial" w:hAnsi="Arial" w:cs="Arial"/>
          <w:b/>
          <w:bCs/>
          <w:sz w:val="22"/>
          <w:szCs w:val="22"/>
          <w:lang w:val="pt-BR"/>
        </w:rPr>
        <w:t>logias</w:t>
      </w:r>
      <w:commentRangeEnd w:id="46"/>
      <w:proofErr w:type="spellEnd"/>
      <w:r w:rsidR="00CF67E0">
        <w:rPr>
          <w:rStyle w:val="CommentReference"/>
          <w:rFonts w:ascii="Arial" w:eastAsiaTheme="minorHAnsi" w:hAnsi="Arial" w:cs="Arial"/>
          <w:lang w:val="pt-BR"/>
        </w:rPr>
        <w:commentReference w:id="46"/>
      </w:r>
      <w:commentRangeEnd w:id="47"/>
      <w:r w:rsidR="005F272A">
        <w:rPr>
          <w:rStyle w:val="CommentReference"/>
          <w:rFonts w:ascii="Arial" w:eastAsiaTheme="minorHAnsi" w:hAnsi="Arial" w:cs="Arial"/>
          <w:lang w:val="pt-BR"/>
        </w:rPr>
        <w:commentReference w:id="47"/>
      </w:r>
    </w:p>
    <w:p w14:paraId="29D580D8" w14:textId="04D83B32" w:rsidR="000821B9" w:rsidRPr="000821B9" w:rsidDel="00F53C0A" w:rsidRDefault="000821B9" w:rsidP="000821B9">
      <w:pPr>
        <w:pStyle w:val="NormalWeb"/>
        <w:spacing w:before="0" w:beforeAutospacing="0" w:after="90" w:afterAutospacing="0" w:line="360" w:lineRule="auto"/>
        <w:jc w:val="both"/>
        <w:rPr>
          <w:del w:id="48" w:author="Adâmara Santos Gonçalves Felício Adâmara" w:date="2024-01-24T14:18:00Z"/>
          <w:rFonts w:ascii="Arial" w:hAnsi="Arial" w:cs="Arial"/>
          <w:b/>
          <w:bCs/>
          <w:sz w:val="22"/>
          <w:szCs w:val="22"/>
          <w:lang w:val="pt-BR"/>
        </w:rPr>
      </w:pPr>
      <w:commentRangeStart w:id="49"/>
      <w:commentRangeStart w:id="50"/>
    </w:p>
    <w:p w14:paraId="2ED974C5" w14:textId="448458F4" w:rsidR="000C5DBE" w:rsidRDefault="00F70B02"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Foi</w:t>
      </w:r>
      <w:r w:rsidR="00B1607C">
        <w:rPr>
          <w:rFonts w:ascii="Arial" w:hAnsi="Arial" w:cs="Arial"/>
          <w:sz w:val="22"/>
          <w:szCs w:val="22"/>
          <w:lang w:val="pt-BR"/>
        </w:rPr>
        <w:t xml:space="preserve"> necessário </w:t>
      </w:r>
      <w:commentRangeEnd w:id="49"/>
      <w:r w:rsidR="00F53C0A">
        <w:rPr>
          <w:rStyle w:val="CommentReference"/>
          <w:rFonts w:ascii="Arial" w:eastAsiaTheme="minorHAnsi" w:hAnsi="Arial" w:cs="Arial"/>
          <w:lang w:val="pt-BR"/>
        </w:rPr>
        <w:commentReference w:id="49"/>
      </w:r>
      <w:commentRangeEnd w:id="50"/>
      <w:r w:rsidR="00AD6A14">
        <w:rPr>
          <w:rStyle w:val="CommentReference"/>
          <w:rFonts w:ascii="Arial" w:eastAsiaTheme="minorHAnsi" w:hAnsi="Arial" w:cs="Arial"/>
          <w:lang w:val="pt-BR"/>
        </w:rPr>
        <w:commentReference w:id="50"/>
      </w:r>
      <w:r w:rsidR="00B1607C">
        <w:rPr>
          <w:rFonts w:ascii="Arial" w:hAnsi="Arial" w:cs="Arial"/>
          <w:sz w:val="22"/>
          <w:szCs w:val="22"/>
          <w:lang w:val="pt-BR"/>
        </w:rPr>
        <w:t xml:space="preserve">a implementação de um processo de rotulagem de comentários, para que esses possam ser classificados de acordo com a polaridade (positivo, negativo e neutro) presente </w:t>
      </w:r>
      <w:r w:rsidR="000C5DBE">
        <w:rPr>
          <w:rFonts w:ascii="Arial" w:hAnsi="Arial" w:cs="Arial"/>
          <w:sz w:val="22"/>
          <w:szCs w:val="22"/>
          <w:lang w:val="pt-BR"/>
        </w:rPr>
        <w:t>no texto</w:t>
      </w:r>
      <w:r w:rsidR="00B1607C">
        <w:rPr>
          <w:rFonts w:ascii="Arial" w:hAnsi="Arial" w:cs="Arial"/>
          <w:sz w:val="22"/>
          <w:szCs w:val="22"/>
          <w:lang w:val="pt-BR"/>
        </w:rPr>
        <w:t xml:space="preserve">. </w:t>
      </w:r>
      <w:r w:rsidR="00B1607C" w:rsidRPr="00CF67E0">
        <w:rPr>
          <w:rFonts w:ascii="Arial" w:hAnsi="Arial" w:cs="Arial"/>
          <w:sz w:val="22"/>
          <w:szCs w:val="22"/>
          <w:lang w:val="pt-BR"/>
        </w:rPr>
        <w:t>Essa se torna uma</w:t>
      </w:r>
      <w:r w:rsidR="00B1607C">
        <w:rPr>
          <w:rFonts w:ascii="Arial" w:hAnsi="Arial" w:cs="Arial"/>
          <w:sz w:val="22"/>
          <w:szCs w:val="22"/>
          <w:lang w:val="pt-BR"/>
        </w:rPr>
        <w:t xml:space="preserve"> das grandes dificuldades, devido a subjetividade presente na tarefa de classificação, assim como o tempo necessário para que a rotulagem seja feita. </w:t>
      </w:r>
    </w:p>
    <w:p w14:paraId="76A9375A" w14:textId="366E7FA1" w:rsidR="008172B5"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Foram implementadas duas técnicas de aprendizado não supervisionado a método de comparação para facilitar o processo de rotulagem, que consiste na implementação de </w:t>
      </w:r>
      <w:r w:rsidR="008172B5" w:rsidRPr="008172B5">
        <w:rPr>
          <w:rFonts w:ascii="Arial" w:hAnsi="Arial" w:cs="Arial"/>
          <w:sz w:val="22"/>
          <w:szCs w:val="22"/>
          <w:lang w:val="pt-BR"/>
        </w:rPr>
        <w:t xml:space="preserve">dicionários léxicos </w:t>
      </w:r>
      <w:r>
        <w:rPr>
          <w:rFonts w:ascii="Arial" w:hAnsi="Arial" w:cs="Arial"/>
          <w:sz w:val="22"/>
          <w:szCs w:val="22"/>
          <w:lang w:val="pt-BR"/>
        </w:rPr>
        <w:t>contendo palavras que já possuem sentimentos atrelados e expressos de uma maneira quantitativa, podendo ser números entre -1 e 1 onde -1 representa uma polaridade mais negativa, 0 neutra e 1 positiva</w:t>
      </w:r>
      <w:ins w:id="51" w:author="Adâmara Santos Gonçalves Felício Adâmara" w:date="2024-01-24T14:19:00Z">
        <w:r w:rsidR="00F53C0A">
          <w:rPr>
            <w:rFonts w:ascii="Arial" w:hAnsi="Arial" w:cs="Arial"/>
            <w:sz w:val="22"/>
            <w:szCs w:val="22"/>
            <w:lang w:val="pt-BR"/>
          </w:rPr>
          <w:t xml:space="preserve"> </w:t>
        </w:r>
      </w:ins>
      <w:r w:rsidR="00F02B6B" w:rsidRPr="000C5DBE">
        <w:rPr>
          <w:rFonts w:ascii="Arial" w:hAnsi="Arial" w:cs="Arial"/>
          <w:sz w:val="22"/>
          <w:szCs w:val="22"/>
          <w:lang w:val="pt-BR"/>
        </w:rPr>
        <w:t xml:space="preserve">(Fabrício </w:t>
      </w:r>
      <w:r w:rsidR="00F02B6B" w:rsidRPr="00F1544C">
        <w:rPr>
          <w:rFonts w:ascii="Arial" w:hAnsi="Arial" w:cs="Arial"/>
          <w:i/>
          <w:iCs/>
          <w:sz w:val="22"/>
          <w:szCs w:val="22"/>
          <w:lang w:val="pt-BR"/>
          <w:rPrChange w:id="52" w:author="Adâmara Santos Gonçalves Felício Adâmara" w:date="2024-01-24T14:19:00Z">
            <w:rPr>
              <w:rFonts w:ascii="Arial" w:hAnsi="Arial" w:cs="Arial"/>
              <w:sz w:val="22"/>
              <w:szCs w:val="22"/>
              <w:lang w:val="pt-BR"/>
            </w:rPr>
          </w:rPrChange>
        </w:rPr>
        <w:t>et al</w:t>
      </w:r>
      <w:r w:rsidR="00F02B6B" w:rsidRPr="000C5DBE">
        <w:rPr>
          <w:rFonts w:ascii="Arial" w:hAnsi="Arial" w:cs="Arial"/>
          <w:sz w:val="22"/>
          <w:szCs w:val="22"/>
          <w:lang w:val="pt-BR"/>
        </w:rPr>
        <w:t>., 2015)</w:t>
      </w:r>
      <w:r w:rsidR="00F02B6B">
        <w:rPr>
          <w:rFonts w:ascii="Arial" w:hAnsi="Arial" w:cs="Arial"/>
          <w:sz w:val="22"/>
          <w:szCs w:val="22"/>
          <w:lang w:val="pt-BR"/>
        </w:rPr>
        <w:t>.</w:t>
      </w:r>
    </w:p>
    <w:p w14:paraId="7365F97A" w14:textId="380632E9" w:rsidR="00B1607C"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As técnicas escolhidas foram o “</w:t>
      </w:r>
      <w:proofErr w:type="spellStart"/>
      <w:r w:rsidR="00C17CC6">
        <w:rPr>
          <w:rFonts w:ascii="Arial" w:hAnsi="Arial" w:cs="Arial"/>
          <w:sz w:val="22"/>
          <w:szCs w:val="22"/>
          <w:lang w:val="pt-BR"/>
        </w:rPr>
        <w:t>O</w:t>
      </w:r>
      <w:r>
        <w:rPr>
          <w:rFonts w:ascii="Arial" w:hAnsi="Arial" w:cs="Arial"/>
          <w:sz w:val="22"/>
          <w:szCs w:val="22"/>
          <w:lang w:val="pt-BR"/>
        </w:rPr>
        <w:t>pinion</w:t>
      </w:r>
      <w:proofErr w:type="spellEnd"/>
      <w:r>
        <w:rPr>
          <w:rFonts w:ascii="Arial" w:hAnsi="Arial" w:cs="Arial"/>
          <w:sz w:val="22"/>
          <w:szCs w:val="22"/>
          <w:lang w:val="pt-BR"/>
        </w:rPr>
        <w:t xml:space="preserve"> </w:t>
      </w:r>
      <w:proofErr w:type="spellStart"/>
      <w:r w:rsidR="00C17CC6">
        <w:rPr>
          <w:rFonts w:ascii="Arial" w:hAnsi="Arial" w:cs="Arial"/>
          <w:sz w:val="22"/>
          <w:szCs w:val="22"/>
          <w:lang w:val="pt-BR"/>
        </w:rPr>
        <w:t>L</w:t>
      </w:r>
      <w:r>
        <w:rPr>
          <w:rFonts w:ascii="Arial" w:hAnsi="Arial" w:cs="Arial"/>
          <w:sz w:val="22"/>
          <w:szCs w:val="22"/>
          <w:lang w:val="pt-BR"/>
        </w:rPr>
        <w:t>exicon</w:t>
      </w:r>
      <w:proofErr w:type="spellEnd"/>
      <w:r>
        <w:rPr>
          <w:rFonts w:ascii="Arial" w:hAnsi="Arial" w:cs="Arial"/>
          <w:sz w:val="22"/>
          <w:szCs w:val="22"/>
          <w:lang w:val="pt-BR"/>
        </w:rPr>
        <w:t>”</w:t>
      </w:r>
      <w:r w:rsidR="00B845FF">
        <w:rPr>
          <w:rFonts w:ascii="Arial" w:hAnsi="Arial" w:cs="Arial"/>
          <w:sz w:val="22"/>
          <w:szCs w:val="22"/>
          <w:lang w:val="pt-BR"/>
        </w:rPr>
        <w:t>,</w:t>
      </w:r>
      <w:r w:rsidR="00E954E4">
        <w:rPr>
          <w:rFonts w:ascii="Arial" w:hAnsi="Arial" w:cs="Arial"/>
          <w:sz w:val="22"/>
          <w:szCs w:val="22"/>
          <w:lang w:val="pt-BR"/>
        </w:rPr>
        <w:t xml:space="preserve"> composto por </w:t>
      </w:r>
      <w:r>
        <w:rPr>
          <w:rFonts w:ascii="Arial" w:hAnsi="Arial" w:cs="Arial"/>
          <w:sz w:val="22"/>
          <w:szCs w:val="22"/>
          <w:lang w:val="pt-BR"/>
        </w:rPr>
        <w:t xml:space="preserve">uma lista de </w:t>
      </w:r>
      <w:r w:rsidR="004C3ADE">
        <w:rPr>
          <w:rFonts w:ascii="Arial" w:hAnsi="Arial" w:cs="Arial"/>
          <w:sz w:val="22"/>
          <w:szCs w:val="22"/>
          <w:lang w:val="pt-BR"/>
        </w:rPr>
        <w:t xml:space="preserve">aproximadamente 13.000 palavras incluindo gírias e abreviações na língua inglesa, que foi desenvolvido a partir de textos de avaliações de sites de compra e o “Valence </w:t>
      </w:r>
      <w:proofErr w:type="spellStart"/>
      <w:r w:rsidR="004C3ADE">
        <w:rPr>
          <w:rFonts w:ascii="Arial" w:hAnsi="Arial" w:cs="Arial"/>
          <w:sz w:val="22"/>
          <w:szCs w:val="22"/>
          <w:lang w:val="pt-BR"/>
        </w:rPr>
        <w:t>Aware</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Dictionary</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and</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Sentiment</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Reasoner</w:t>
      </w:r>
      <w:proofErr w:type="spellEnd"/>
      <w:r w:rsidR="004C3ADE">
        <w:rPr>
          <w:rFonts w:ascii="Arial" w:hAnsi="Arial" w:cs="Arial"/>
          <w:sz w:val="22"/>
          <w:szCs w:val="22"/>
          <w:lang w:val="pt-BR"/>
        </w:rPr>
        <w:t xml:space="preserve">” [VADER] que é uma composição de outros dicionários já bem estabelecidos, com o adendo de emoticons, acrônimos e gírias </w:t>
      </w:r>
      <w:r w:rsidR="004C3ADE" w:rsidRPr="000C5DBE">
        <w:rPr>
          <w:rFonts w:ascii="Arial" w:hAnsi="Arial" w:cs="Arial"/>
          <w:sz w:val="22"/>
          <w:szCs w:val="22"/>
          <w:lang w:val="pt-BR"/>
        </w:rPr>
        <w:t xml:space="preserve">(Fabrício </w:t>
      </w:r>
      <w:r w:rsidR="004C3ADE" w:rsidRPr="00F1544C">
        <w:rPr>
          <w:rFonts w:ascii="Arial" w:hAnsi="Arial" w:cs="Arial"/>
          <w:i/>
          <w:iCs/>
          <w:sz w:val="22"/>
          <w:szCs w:val="22"/>
          <w:lang w:val="pt-BR"/>
          <w:rPrChange w:id="53" w:author="Adâmara Santos Gonçalves Felício Adâmara" w:date="2024-01-24T14:19:00Z">
            <w:rPr>
              <w:rFonts w:ascii="Arial" w:hAnsi="Arial" w:cs="Arial"/>
              <w:sz w:val="22"/>
              <w:szCs w:val="22"/>
              <w:lang w:val="pt-BR"/>
            </w:rPr>
          </w:rPrChange>
        </w:rPr>
        <w:t>et al</w:t>
      </w:r>
      <w:r w:rsidR="004C3ADE" w:rsidRPr="000C5DBE">
        <w:rPr>
          <w:rFonts w:ascii="Arial" w:hAnsi="Arial" w:cs="Arial"/>
          <w:sz w:val="22"/>
          <w:szCs w:val="22"/>
          <w:lang w:val="pt-BR"/>
        </w:rPr>
        <w:t>., 2015)</w:t>
      </w:r>
      <w:r w:rsidR="00F02B6B">
        <w:rPr>
          <w:rFonts w:ascii="Arial" w:hAnsi="Arial" w:cs="Arial"/>
          <w:sz w:val="22"/>
          <w:szCs w:val="22"/>
          <w:lang w:val="pt-BR"/>
        </w:rPr>
        <w:t>.</w:t>
      </w:r>
    </w:p>
    <w:p w14:paraId="3E6A97E7" w14:textId="2802C6BC" w:rsidR="009B77F9" w:rsidRPr="00B845FF" w:rsidRDefault="004C3ADE" w:rsidP="00B845FF">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Ambas as saídas dos dicionários são valores que podem ser -1, 0 e 1, representando as polaridades. </w:t>
      </w:r>
      <w:r w:rsidR="009B77F9">
        <w:rPr>
          <w:rFonts w:ascii="Arial" w:hAnsi="Arial" w:cs="Arial"/>
          <w:sz w:val="22"/>
          <w:szCs w:val="22"/>
          <w:lang w:val="pt-BR"/>
        </w:rPr>
        <w:t>Esses valores são somados para cada uma das avaliações e classificados de acordo com os resultados, sendo negativos para somas menores do que 0, positivos para maiores que 0 e neutras iguais a zero.</w:t>
      </w:r>
    </w:p>
    <w:p w14:paraId="732AEFA7" w14:textId="6C95E80A" w:rsidR="00C61C29" w:rsidRPr="00B845FF" w:rsidRDefault="009C0277" w:rsidP="00B845FF">
      <w:pPr>
        <w:pStyle w:val="NormalWeb"/>
        <w:spacing w:before="0" w:beforeAutospacing="0" w:after="90" w:afterAutospacing="0" w:line="360" w:lineRule="auto"/>
        <w:ind w:firstLine="720"/>
        <w:jc w:val="both"/>
        <w:rPr>
          <w:rFonts w:ascii="Arial" w:hAnsi="Arial" w:cs="Arial"/>
          <w:sz w:val="22"/>
          <w:szCs w:val="22"/>
          <w:lang w:val="pt-BR"/>
        </w:rPr>
      </w:pPr>
      <w:r w:rsidRPr="00B845FF">
        <w:rPr>
          <w:rFonts w:ascii="Arial" w:hAnsi="Arial" w:cs="Arial"/>
          <w:sz w:val="22"/>
          <w:szCs w:val="22"/>
          <w:lang w:val="pt-BR"/>
        </w:rPr>
        <w:t xml:space="preserve">Dois modelos de aprendizado de máquina a título de comparação foram treinados e testados, avaliando métricas como Acurácia, Sensibilidade, Precisão e Teste F1 a fim de escolher </w:t>
      </w:r>
      <w:r w:rsidR="00F9153B" w:rsidRPr="00B845FF">
        <w:rPr>
          <w:rFonts w:ascii="Arial" w:hAnsi="Arial" w:cs="Arial"/>
          <w:sz w:val="22"/>
          <w:szCs w:val="22"/>
          <w:lang w:val="pt-BR"/>
        </w:rPr>
        <w:t>aquele</w:t>
      </w:r>
      <w:r w:rsidRPr="00B845FF">
        <w:rPr>
          <w:rFonts w:ascii="Arial" w:hAnsi="Arial" w:cs="Arial"/>
          <w:sz w:val="22"/>
          <w:szCs w:val="22"/>
          <w:lang w:val="pt-BR"/>
        </w:rPr>
        <w:t xml:space="preserve"> que melhor se ajustou a tarefa de predição das classificações</w:t>
      </w:r>
      <w:r w:rsidR="00F9153B" w:rsidRPr="00B845FF">
        <w:rPr>
          <w:rFonts w:ascii="Arial" w:hAnsi="Arial" w:cs="Arial"/>
          <w:sz w:val="22"/>
          <w:szCs w:val="22"/>
          <w:lang w:val="pt-BR"/>
        </w:rPr>
        <w:t xml:space="preserve"> de polaridade</w:t>
      </w:r>
      <w:r w:rsidRPr="00B845FF">
        <w:rPr>
          <w:rFonts w:ascii="Arial" w:hAnsi="Arial" w:cs="Arial"/>
          <w:sz w:val="22"/>
          <w:szCs w:val="22"/>
          <w:lang w:val="pt-BR"/>
        </w:rPr>
        <w:t>.</w:t>
      </w:r>
      <w:r>
        <w:rPr>
          <w:rFonts w:ascii="Arial" w:hAnsi="Arial" w:cs="Arial"/>
          <w:sz w:val="22"/>
          <w:szCs w:val="22"/>
          <w:lang w:val="pt-BR"/>
        </w:rPr>
        <w:t xml:space="preserve"> </w:t>
      </w:r>
    </w:p>
    <w:p w14:paraId="1ED65568" w14:textId="73F67AE8" w:rsidR="008A71E1" w:rsidRDefault="00BE7072" w:rsidP="00BE7072">
      <w:pPr>
        <w:pStyle w:val="NormalWeb"/>
        <w:spacing w:before="0" w:beforeAutospacing="0" w:after="90" w:afterAutospacing="0" w:line="360" w:lineRule="auto"/>
        <w:ind w:firstLine="720"/>
        <w:jc w:val="both"/>
        <w:rPr>
          <w:rFonts w:ascii="Arial" w:hAnsi="Arial" w:cs="Arial"/>
          <w:sz w:val="22"/>
          <w:szCs w:val="22"/>
          <w:lang w:val="pt-BR"/>
        </w:rPr>
      </w:pPr>
      <w:r w:rsidRPr="00BE7072">
        <w:rPr>
          <w:rFonts w:ascii="Arial" w:hAnsi="Arial" w:cs="Arial"/>
          <w:sz w:val="22"/>
          <w:szCs w:val="22"/>
          <w:lang w:val="pt-BR"/>
        </w:rPr>
        <w:lastRenderedPageBreak/>
        <w:t>Devido</w:t>
      </w:r>
      <w:r>
        <w:rPr>
          <w:rFonts w:ascii="Arial" w:hAnsi="Arial" w:cs="Arial"/>
          <w:sz w:val="22"/>
          <w:szCs w:val="22"/>
          <w:lang w:val="pt-BR"/>
        </w:rPr>
        <w:t xml:space="preserve"> aos rótulos estarem desbalanceados, uma técnica de “</w:t>
      </w:r>
      <w:proofErr w:type="spellStart"/>
      <w:r>
        <w:rPr>
          <w:rFonts w:ascii="Arial" w:hAnsi="Arial" w:cs="Arial"/>
          <w:sz w:val="22"/>
          <w:szCs w:val="22"/>
          <w:lang w:val="pt-BR"/>
        </w:rPr>
        <w:t>oversampling</w:t>
      </w:r>
      <w:proofErr w:type="spellEnd"/>
      <w:r>
        <w:rPr>
          <w:rFonts w:ascii="Arial" w:hAnsi="Arial" w:cs="Arial"/>
          <w:sz w:val="22"/>
          <w:szCs w:val="22"/>
          <w:lang w:val="pt-BR"/>
        </w:rPr>
        <w:t>” envolvendo repetição foi aplicada com o auxílio do método “</w:t>
      </w:r>
      <w:proofErr w:type="spellStart"/>
      <w:r>
        <w:rPr>
          <w:rFonts w:ascii="Arial" w:hAnsi="Arial" w:cs="Arial"/>
          <w:sz w:val="22"/>
          <w:szCs w:val="22"/>
          <w:lang w:val="pt-BR"/>
        </w:rPr>
        <w:t>resample</w:t>
      </w:r>
      <w:proofErr w:type="spellEnd"/>
      <w:r>
        <w:rPr>
          <w:rFonts w:ascii="Arial" w:hAnsi="Arial" w:cs="Arial"/>
          <w:sz w:val="22"/>
          <w:szCs w:val="22"/>
          <w:lang w:val="pt-BR"/>
        </w:rPr>
        <w:t>”, tendo como base a classificação positivo que contém o maior número de exemplos. Essa técnica de “</w:t>
      </w:r>
      <w:proofErr w:type="spellStart"/>
      <w:r>
        <w:rPr>
          <w:rFonts w:ascii="Arial" w:hAnsi="Arial" w:cs="Arial"/>
          <w:sz w:val="22"/>
          <w:szCs w:val="22"/>
          <w:lang w:val="pt-BR"/>
        </w:rPr>
        <w:t>oversampling</w:t>
      </w:r>
      <w:proofErr w:type="spellEnd"/>
      <w:r>
        <w:rPr>
          <w:rFonts w:ascii="Arial" w:hAnsi="Arial" w:cs="Arial"/>
          <w:sz w:val="22"/>
          <w:szCs w:val="22"/>
          <w:lang w:val="pt-BR"/>
        </w:rPr>
        <w:t xml:space="preserve">”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w:t>
      </w:r>
      <w:r w:rsidR="00C61C29">
        <w:rPr>
          <w:rFonts w:ascii="Arial" w:hAnsi="Arial" w:cs="Arial"/>
          <w:sz w:val="22"/>
          <w:szCs w:val="22"/>
          <w:lang w:val="pt-BR"/>
        </w:rPr>
        <w:t>identificar nuances</w:t>
      </w:r>
      <w:r>
        <w:rPr>
          <w:rFonts w:ascii="Arial" w:hAnsi="Arial" w:cs="Arial"/>
          <w:sz w:val="22"/>
          <w:szCs w:val="22"/>
          <w:lang w:val="pt-BR"/>
        </w:rPr>
        <w:t xml:space="preserve"> (</w:t>
      </w:r>
      <w:proofErr w:type="spellStart"/>
      <w:r>
        <w:rPr>
          <w:rFonts w:ascii="Arial" w:hAnsi="Arial" w:cs="Arial"/>
          <w:sz w:val="22"/>
          <w:szCs w:val="22"/>
          <w:lang w:val="pt-BR"/>
        </w:rPr>
        <w:t>Nassera</w:t>
      </w:r>
      <w:proofErr w:type="spellEnd"/>
      <w:r>
        <w:rPr>
          <w:rFonts w:ascii="Arial" w:hAnsi="Arial" w:cs="Arial"/>
          <w:sz w:val="22"/>
          <w:szCs w:val="22"/>
          <w:lang w:val="pt-BR"/>
        </w:rPr>
        <w:t xml:space="preserve"> </w:t>
      </w:r>
      <w:r w:rsidRPr="004C1886">
        <w:rPr>
          <w:rFonts w:ascii="Arial" w:hAnsi="Arial" w:cs="Arial"/>
          <w:i/>
          <w:iCs/>
          <w:sz w:val="22"/>
          <w:szCs w:val="22"/>
          <w:lang w:val="pt-BR"/>
        </w:rPr>
        <w:t>et</w:t>
      </w:r>
      <w:r w:rsidR="007B490A" w:rsidRPr="004C1886">
        <w:rPr>
          <w:rFonts w:ascii="Arial" w:hAnsi="Arial" w:cs="Arial"/>
          <w:i/>
          <w:iCs/>
          <w:sz w:val="22"/>
          <w:szCs w:val="22"/>
          <w:lang w:val="pt-BR"/>
        </w:rPr>
        <w:t xml:space="preserve"> </w:t>
      </w:r>
      <w:r w:rsidRPr="004C1886">
        <w:rPr>
          <w:rFonts w:ascii="Arial" w:hAnsi="Arial" w:cs="Arial"/>
          <w:i/>
          <w:iCs/>
          <w:sz w:val="22"/>
          <w:szCs w:val="22"/>
          <w:lang w:val="pt-BR"/>
        </w:rPr>
        <w:t>al</w:t>
      </w:r>
      <w:r w:rsidR="007B490A" w:rsidRPr="004C1886">
        <w:rPr>
          <w:rFonts w:ascii="Arial" w:hAnsi="Arial" w:cs="Arial"/>
          <w:i/>
          <w:iCs/>
          <w:sz w:val="22"/>
          <w:szCs w:val="22"/>
          <w:lang w:val="pt-BR"/>
        </w:rPr>
        <w:t>.</w:t>
      </w:r>
      <w:r>
        <w:rPr>
          <w:rFonts w:ascii="Arial" w:hAnsi="Arial" w:cs="Arial"/>
          <w:sz w:val="22"/>
          <w:szCs w:val="22"/>
          <w:lang w:val="pt-BR"/>
        </w:rPr>
        <w:t>, 2023)</w:t>
      </w:r>
      <w:r w:rsidR="00156407">
        <w:rPr>
          <w:rFonts w:ascii="Arial" w:hAnsi="Arial" w:cs="Arial"/>
          <w:sz w:val="22"/>
          <w:szCs w:val="22"/>
          <w:lang w:val="pt-BR"/>
        </w:rPr>
        <w:t>.</w:t>
      </w:r>
    </w:p>
    <w:p w14:paraId="4A351E37" w14:textId="4AF214D9" w:rsidR="00C61C29" w:rsidRPr="00BE7072" w:rsidRDefault="00236D00" w:rsidP="00BE7072">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Pr>
          <w:rFonts w:ascii="Arial" w:hAnsi="Arial" w:cs="Arial"/>
          <w:sz w:val="22"/>
          <w:szCs w:val="22"/>
          <w:lang w:val="pt-BR"/>
        </w:rPr>
        <w:t>Juran</w:t>
      </w:r>
      <w:proofErr w:type="spellEnd"/>
      <w:r>
        <w:rPr>
          <w:rFonts w:ascii="Arial" w:hAnsi="Arial" w:cs="Arial"/>
          <w:sz w:val="22"/>
          <w:szCs w:val="22"/>
          <w:lang w:val="pt-BR"/>
        </w:rPr>
        <w:t>. Essa abordagem segue o princípio de Pareto onde 20% dos fatores estão representados nos 80% outros fatores (Rosie</w:t>
      </w:r>
      <w:r w:rsidRPr="004C1886">
        <w:rPr>
          <w:rFonts w:ascii="Arial" w:hAnsi="Arial" w:cs="Arial"/>
          <w:i/>
          <w:iCs/>
          <w:sz w:val="22"/>
          <w:szCs w:val="22"/>
          <w:lang w:val="pt-BR"/>
        </w:rPr>
        <w:t xml:space="preserve"> et al.</w:t>
      </w:r>
      <w:r>
        <w:rPr>
          <w:rFonts w:ascii="Arial" w:hAnsi="Arial" w:cs="Arial"/>
          <w:sz w:val="22"/>
          <w:szCs w:val="22"/>
          <w:lang w:val="pt-BR"/>
        </w:rPr>
        <w:t>, 2014)</w:t>
      </w:r>
      <w:r w:rsidR="004F56AE">
        <w:rPr>
          <w:rFonts w:ascii="Arial" w:hAnsi="Arial" w:cs="Arial"/>
          <w:sz w:val="22"/>
          <w:szCs w:val="22"/>
          <w:lang w:val="pt-BR"/>
        </w:rPr>
        <w:t>.</w:t>
      </w:r>
    </w:p>
    <w:p w14:paraId="281F34B5" w14:textId="06573AF2" w:rsidR="00303575" w:rsidRDefault="008172B5" w:rsidP="008172B5">
      <w:pPr>
        <w:spacing w:line="360" w:lineRule="auto"/>
        <w:ind w:firstLine="709"/>
      </w:pPr>
      <w:r w:rsidRPr="008172B5">
        <w:t xml:space="preserve">O primeiro </w:t>
      </w:r>
      <w:r w:rsidR="00303575">
        <w:t xml:space="preserve">modelo treinado foi o </w:t>
      </w:r>
      <w:proofErr w:type="spellStart"/>
      <w:r w:rsidR="00303575">
        <w:t>Naïve</w:t>
      </w:r>
      <w:proofErr w:type="spellEnd"/>
      <w:r w:rsidRPr="008172B5">
        <w:t xml:space="preserve"> </w:t>
      </w:r>
      <w:proofErr w:type="spellStart"/>
      <w:r w:rsidRPr="008172B5">
        <w:t>Bayes</w:t>
      </w:r>
      <w:proofErr w:type="spellEnd"/>
      <w:r w:rsidR="006A7717">
        <w:t xml:space="preserve">. Esse modelo é </w:t>
      </w:r>
      <w:r w:rsidRPr="008172B5">
        <w:t xml:space="preserve">derivado do teorema de </w:t>
      </w:r>
      <w:proofErr w:type="spellStart"/>
      <w:r w:rsidRPr="008172B5">
        <w:t>Bayes</w:t>
      </w:r>
      <w:proofErr w:type="spellEnd"/>
      <w:r w:rsidRPr="008172B5">
        <w:t xml:space="preserve">, onde se calcula a probabilidade de um evento acontecer com base em probabilidades condicionais, podendo ser aplicado no contexto de análise de sentimentos que leva em consideração a probabilidade de um texto pertencer a determinada classificação </w:t>
      </w:r>
      <w:r w:rsidR="004C1886">
        <w:t>(</w:t>
      </w:r>
      <w:proofErr w:type="spellStart"/>
      <w:r w:rsidRPr="008172B5">
        <w:t>Murtadha</w:t>
      </w:r>
      <w:proofErr w:type="spellEnd"/>
      <w:r w:rsidRPr="008172B5">
        <w:t xml:space="preserve"> </w:t>
      </w:r>
      <w:r w:rsidRPr="004C1886">
        <w:rPr>
          <w:i/>
          <w:iCs/>
        </w:rPr>
        <w:t>et al.</w:t>
      </w:r>
      <w:r w:rsidR="004C1886" w:rsidRPr="004C1886">
        <w:t>,</w:t>
      </w:r>
      <w:r w:rsidRPr="008172B5">
        <w:t xml:space="preserve"> 2022</w:t>
      </w:r>
      <w:r w:rsidR="004C1886">
        <w:t>)</w:t>
      </w:r>
      <w:r w:rsidRPr="008172B5">
        <w:t xml:space="preserve">. </w:t>
      </w:r>
    </w:p>
    <w:p w14:paraId="3D82E1E4" w14:textId="3F178F0F" w:rsidR="00303575" w:rsidRDefault="008931A8" w:rsidP="008172B5">
      <w:pPr>
        <w:spacing w:line="360" w:lineRule="auto"/>
        <w:ind w:firstLine="709"/>
      </w:pPr>
      <w:r>
        <w:t>A</w:t>
      </w:r>
      <w:r w:rsidR="00C56E21">
        <w:t xml:space="preserve"> técnica de vetorização denominada “</w:t>
      </w:r>
      <w:proofErr w:type="spellStart"/>
      <w:r w:rsidR="00C56E21">
        <w:t>term</w:t>
      </w:r>
      <w:proofErr w:type="spellEnd"/>
      <w:r w:rsidR="00C56E21">
        <w:t xml:space="preserve"> </w:t>
      </w:r>
      <w:proofErr w:type="spellStart"/>
      <w:r w:rsidR="00C56E21">
        <w:t>frequency-inverse</w:t>
      </w:r>
      <w:proofErr w:type="spellEnd"/>
      <w:r w:rsidR="00C56E21">
        <w:t xml:space="preserve"> </w:t>
      </w:r>
      <w:proofErr w:type="spellStart"/>
      <w:r w:rsidR="00C56E21">
        <w:t>document</w:t>
      </w:r>
      <w:proofErr w:type="spellEnd"/>
      <w:r w:rsidR="00C56E21">
        <w:t xml:space="preserve"> </w:t>
      </w:r>
      <w:proofErr w:type="spellStart"/>
      <w:r w:rsidR="00C56E21">
        <w:t>frequency</w:t>
      </w:r>
      <w:proofErr w:type="spellEnd"/>
      <w:r w:rsidR="00C56E21">
        <w:t xml:space="preserve">” [TF-IDF] foi aplicada permitindo a conversão de dados textuais em numéricos. </w:t>
      </w:r>
      <w:r w:rsidR="00E43C4F">
        <w:t xml:space="preserve">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00E43C4F" w:rsidRPr="004C1886">
        <w:rPr>
          <w:i/>
          <w:iCs/>
        </w:rPr>
        <w:t>et al</w:t>
      </w:r>
      <w:r w:rsidR="00E43C4F">
        <w:t>., 2023)</w:t>
      </w:r>
      <w:r w:rsidR="004F56AE">
        <w:t>.</w:t>
      </w:r>
    </w:p>
    <w:p w14:paraId="75DB4C91" w14:textId="0C901B6D" w:rsidR="008931A8" w:rsidRDefault="008931A8" w:rsidP="008931A8">
      <w:pPr>
        <w:spacing w:line="360" w:lineRule="auto"/>
        <w:ind w:firstLine="709"/>
      </w:pPr>
      <w:r>
        <w:t xml:space="preserve">Por se tratar de uma classificação </w:t>
      </w:r>
      <w:proofErr w:type="spellStart"/>
      <w:r>
        <w:t>multi</w:t>
      </w:r>
      <w:r w:rsidR="004C1886">
        <w:t>-</w:t>
      </w:r>
      <w:r>
        <w:t>classes</w:t>
      </w:r>
      <w:proofErr w:type="spellEnd"/>
      <w:r>
        <w:t xml:space="preserve">, ou seja, contendo mais do que duas categorias a serem classificadas, foi aplicado o </w:t>
      </w:r>
      <w:proofErr w:type="spellStart"/>
      <w:r>
        <w:t>Naïve</w:t>
      </w:r>
      <w:proofErr w:type="spellEnd"/>
      <w:r w:rsidRPr="008172B5">
        <w:t xml:space="preserve"> </w:t>
      </w:r>
      <w:proofErr w:type="spellStart"/>
      <w:r w:rsidRPr="008172B5">
        <w:t>Bayes</w:t>
      </w:r>
      <w:proofErr w:type="spellEnd"/>
      <w:r>
        <w:t xml:space="preserve"> </w:t>
      </w:r>
      <w:proofErr w:type="spellStart"/>
      <w:r>
        <w:t>multinomial</w:t>
      </w:r>
      <w:proofErr w:type="spellEnd"/>
      <w:r>
        <w:t xml:space="preserve"> que é especificamente adequado para variáveis que apresentam contagens de palavras e que normalmente são obtidas usando técnicas de </w:t>
      </w:r>
      <w:commentRangeStart w:id="54"/>
      <w:commentRangeStart w:id="55"/>
      <w:r w:rsidR="00F63C41">
        <w:t>bolsa de palavras</w:t>
      </w:r>
      <w:commentRangeEnd w:id="54"/>
      <w:r w:rsidR="00D47DBA">
        <w:rPr>
          <w:rStyle w:val="CommentReference"/>
        </w:rPr>
        <w:commentReference w:id="54"/>
      </w:r>
      <w:commentRangeEnd w:id="55"/>
      <w:r w:rsidR="005F272A">
        <w:rPr>
          <w:rStyle w:val="CommentReference"/>
        </w:rPr>
        <w:commentReference w:id="55"/>
      </w:r>
      <w:ins w:id="56" w:author="Adâmara Santos Gonçalves Felício Adâmara" w:date="2024-02-02T20:01:00Z">
        <w:r w:rsidR="005F272A">
          <w:t xml:space="preserve"> (“bag </w:t>
        </w:r>
        <w:proofErr w:type="spellStart"/>
        <w:r w:rsidR="005F272A">
          <w:t>of</w:t>
        </w:r>
        <w:proofErr w:type="spellEnd"/>
        <w:r w:rsidR="005F272A">
          <w:t xml:space="preserve"> words")</w:t>
        </w:r>
      </w:ins>
      <w:r>
        <w:t xml:space="preserve"> ou TF-IDF. </w:t>
      </w:r>
      <w:r w:rsidR="00521617">
        <w:t xml:space="preserve">Esse modelo assume como base que as palavras pertencentes </w:t>
      </w:r>
      <w:r w:rsidR="004C1886">
        <w:t>a</w:t>
      </w:r>
      <w:r w:rsidR="00521617">
        <w:t xml:space="preserve"> uma determinada classe são independentes entre si de acordo com determinada classificação, seguindo uma distribuição multinomial. Dessa forma calcula-se a probabilidade de um documento pertencer </w:t>
      </w:r>
      <w:r w:rsidR="004C1886">
        <w:lastRenderedPageBreak/>
        <w:t>a essa</w:t>
      </w:r>
      <w:r w:rsidR="00521617">
        <w:t xml:space="preserve"> classe, de acordo com a frequência de contagem das palavras naquele documento (Christine </w:t>
      </w:r>
      <w:r w:rsidR="00521617" w:rsidRPr="004C1886">
        <w:rPr>
          <w:i/>
          <w:iCs/>
        </w:rPr>
        <w:t>et al.</w:t>
      </w:r>
      <w:r w:rsidR="00521617">
        <w:t>, 2023)</w:t>
      </w:r>
      <w:r w:rsidR="004F56AE">
        <w:t>.</w:t>
      </w:r>
    </w:p>
    <w:p w14:paraId="0C5B379B" w14:textId="496E4F77" w:rsidR="00B711B0" w:rsidRDefault="008172B5" w:rsidP="00521617">
      <w:pPr>
        <w:spacing w:line="360" w:lineRule="auto"/>
        <w:ind w:firstLine="708"/>
      </w:pPr>
      <w:r w:rsidRPr="008172B5">
        <w:t xml:space="preserve">O segundo </w:t>
      </w:r>
      <w:r w:rsidR="00303575">
        <w:t xml:space="preserve">modelo treinado foi o </w:t>
      </w:r>
      <w:r w:rsidRPr="008172B5">
        <w:t xml:space="preserve">BERT, que </w:t>
      </w:r>
      <w:r w:rsidR="0018509A">
        <w:t>consiste em</w:t>
      </w:r>
      <w:r w:rsidRPr="008172B5">
        <w:t xml:space="preserve">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w:t>
      </w:r>
      <w:r w:rsidR="0018509A">
        <w:t>“</w:t>
      </w:r>
      <w:r w:rsidRPr="008172B5">
        <w:t>token</w:t>
      </w:r>
      <w:r w:rsidR="0018509A">
        <w:t>”</w:t>
      </w:r>
      <w:r w:rsidRPr="008172B5">
        <w:t xml:space="preserve"> </w:t>
      </w:r>
      <w:r w:rsidR="0018509A">
        <w:t>(</w:t>
      </w:r>
      <w:r w:rsidRPr="008172B5">
        <w:t xml:space="preserve">Jacob </w:t>
      </w:r>
      <w:r w:rsidRPr="00F1544C">
        <w:rPr>
          <w:i/>
          <w:iCs/>
          <w:rPrChange w:id="57" w:author="Adâmara Santos Gonçalves Felício Adâmara" w:date="2024-01-24T14:23:00Z">
            <w:rPr/>
          </w:rPrChange>
        </w:rPr>
        <w:t>et al</w:t>
      </w:r>
      <w:r w:rsidRPr="008172B5">
        <w:t>. 2018</w:t>
      </w:r>
      <w:r w:rsidR="0018509A">
        <w:t>)</w:t>
      </w:r>
      <w:r w:rsidRPr="008172B5">
        <w:t xml:space="preserve">. </w:t>
      </w:r>
    </w:p>
    <w:p w14:paraId="31A3A143" w14:textId="1B7DFFEB" w:rsidR="00BB6D90" w:rsidRDefault="0018509A" w:rsidP="00BB6D90">
      <w:pPr>
        <w:spacing w:line="360" w:lineRule="auto"/>
        <w:ind w:firstLine="709"/>
      </w:pPr>
      <w:r>
        <w:t xml:space="preserve">Uma versão </w:t>
      </w:r>
      <w:proofErr w:type="spellStart"/>
      <w:r>
        <w:t>pré</w:t>
      </w:r>
      <w:proofErr w:type="spellEnd"/>
      <w:r>
        <w:t xml:space="preserve">-treinada do BERT foi </w:t>
      </w:r>
      <w:r w:rsidR="00BB6D90">
        <w:t>utilizada, mas com uma adaptação</w:t>
      </w:r>
      <w:r>
        <w:t xml:space="preserve"> </w:t>
      </w:r>
      <w:r w:rsidR="00BB6D90">
        <w:t xml:space="preserve">referente ao volume de classes preditas que passou de </w:t>
      </w:r>
      <w:r w:rsidR="006F2070">
        <w:t>duas</w:t>
      </w:r>
      <w:r w:rsidR="00BB6D90">
        <w:t xml:space="preserve"> para </w:t>
      </w:r>
      <w:r w:rsidR="006F2070">
        <w:t>três</w:t>
      </w:r>
      <w:r w:rsidR="00BB6D90">
        <w:t>. Devido a essa mudança nas classes apenas a estrutura definida pela rede neural foi aproveitada, havendo a necessidade da realização de um retreino com os dados presentes no estudo. A técnica de “</w:t>
      </w:r>
      <w:proofErr w:type="spellStart"/>
      <w:r w:rsidR="00BB6D90">
        <w:t>tokenização</w:t>
      </w:r>
      <w:proofErr w:type="spellEnd"/>
      <w:r w:rsidR="00BB6D90">
        <w:t xml:space="preserve">” foi aplicada para configurar corretamente os dados da camada de entrada da rede neural, habilitando assim a possibilidade de treinamento do modelo. </w:t>
      </w:r>
    </w:p>
    <w:p w14:paraId="3E9AB5B4" w14:textId="14BA4824" w:rsidR="006F2070" w:rsidRDefault="006F2070" w:rsidP="00BB6D90">
      <w:pPr>
        <w:spacing w:line="360" w:lineRule="auto"/>
        <w:ind w:firstLine="709"/>
      </w:pPr>
      <w:r>
        <w:t xml:space="preserve">A função de perda escolhida foi a </w:t>
      </w:r>
      <w:r w:rsidR="00B36E38">
        <w:t>entropia cruzada que é universalmente utilizada em trabalhos que tangem processos de classificação em redes neurais. Além disso, essa função se torna mais favorável em termos de otimização quando se trabalha com classificações de mais de duas classes</w:t>
      </w:r>
      <w:r w:rsidR="002B03F0">
        <w:t xml:space="preserve"> Like e Mikhail (2021). </w:t>
      </w:r>
      <w:r w:rsidR="004D5696">
        <w:t xml:space="preserve">O otimizador mais comum e o escolhido para atualização dos pesos das redes foi o </w:t>
      </w:r>
      <w:r w:rsidR="008B6179">
        <w:t>“</w:t>
      </w:r>
      <w:proofErr w:type="spellStart"/>
      <w:r w:rsidR="008B6179">
        <w:t>Adaptative</w:t>
      </w:r>
      <w:proofErr w:type="spellEnd"/>
      <w:r w:rsidR="008B6179">
        <w:t xml:space="preserve"> </w:t>
      </w:r>
      <w:proofErr w:type="spellStart"/>
      <w:r w:rsidR="008B6179">
        <w:t>Moment</w:t>
      </w:r>
      <w:proofErr w:type="spellEnd"/>
      <w:r w:rsidR="008B6179">
        <w:t xml:space="preserve"> </w:t>
      </w:r>
      <w:proofErr w:type="spellStart"/>
      <w:r w:rsidR="008B6179">
        <w:t>Estimation</w:t>
      </w:r>
      <w:proofErr w:type="spellEnd"/>
      <w:r w:rsidR="008B6179">
        <w:t xml:space="preserve"> </w:t>
      </w:r>
      <w:proofErr w:type="spellStart"/>
      <w:r w:rsidR="008B6179">
        <w:t>with</w:t>
      </w:r>
      <w:proofErr w:type="spellEnd"/>
      <w:r w:rsidR="008B6179">
        <w:t xml:space="preserve"> </w:t>
      </w:r>
      <w:proofErr w:type="spellStart"/>
      <w:r w:rsidR="008B6179">
        <w:t>Weight</w:t>
      </w:r>
      <w:proofErr w:type="spellEnd"/>
      <w:r w:rsidR="008B6179">
        <w:t xml:space="preserve"> </w:t>
      </w:r>
      <w:proofErr w:type="spellStart"/>
      <w:r w:rsidR="008B6179">
        <w:t>Decay</w:t>
      </w:r>
      <w:proofErr w:type="spellEnd"/>
      <w:r w:rsidR="008B6179">
        <w:t>” [</w:t>
      </w:r>
      <w:proofErr w:type="spellStart"/>
      <w:r w:rsidR="004D5696">
        <w:t>AdamW</w:t>
      </w:r>
      <w:proofErr w:type="spellEnd"/>
      <w:r w:rsidR="008B6179">
        <w:t>]</w:t>
      </w:r>
      <w:r w:rsidR="004D5696">
        <w:t xml:space="preserve"> que consiste em uma versão modificada da otimização estocástica de primeira ordem A</w:t>
      </w:r>
      <w:r w:rsidR="008B6179">
        <w:t>dam</w:t>
      </w:r>
      <w:r w:rsidR="004D5696">
        <w:t xml:space="preserve">. Ambos de diferem devido ao </w:t>
      </w:r>
      <w:proofErr w:type="spellStart"/>
      <w:r w:rsidR="004D5696">
        <w:t>ADAM</w:t>
      </w:r>
      <w:r w:rsidR="004815BE">
        <w:t>w</w:t>
      </w:r>
      <w:proofErr w:type="spellEnd"/>
      <w:r w:rsidR="004815BE">
        <w:t xml:space="preserve"> omitir uma das etapas de correção de viés </w:t>
      </w:r>
      <w:r w:rsidR="008B6179">
        <w:t>auxiliando no processo de evitar o sobre ajuste na etapa de treinamento</w:t>
      </w:r>
      <w:r w:rsidR="004815BE">
        <w:t xml:space="preserve"> </w:t>
      </w:r>
      <w:r w:rsidR="008B6179">
        <w:t>(</w:t>
      </w:r>
      <w:proofErr w:type="spellStart"/>
      <w:r w:rsidR="008B6179">
        <w:t>Tianyi</w:t>
      </w:r>
      <w:proofErr w:type="spellEnd"/>
      <w:r w:rsidR="003972F2">
        <w:t xml:space="preserve"> </w:t>
      </w:r>
      <w:r w:rsidR="003972F2" w:rsidRPr="00F1544C">
        <w:rPr>
          <w:i/>
          <w:iCs/>
          <w:rPrChange w:id="58" w:author="Adâmara Santos Gonçalves Felício Adâmara" w:date="2024-01-24T14:23:00Z">
            <w:rPr/>
          </w:rPrChange>
        </w:rPr>
        <w:t>et al</w:t>
      </w:r>
      <w:r w:rsidR="003972F2">
        <w:t>.</w:t>
      </w:r>
      <w:r w:rsidR="008B6179">
        <w:t>, 2021)</w:t>
      </w:r>
      <w:r w:rsidR="004F56AE">
        <w:t>.</w:t>
      </w:r>
    </w:p>
    <w:p w14:paraId="2800EB6E" w14:textId="3710C772" w:rsidR="005154B6" w:rsidRDefault="00F47D9B" w:rsidP="000A46BE">
      <w:pPr>
        <w:spacing w:line="360" w:lineRule="auto"/>
        <w:ind w:firstLine="709"/>
        <w:rPr>
          <w:ins w:id="59" w:author="Adâmara Santos Gonçalves Felício Adâmara" w:date="2024-01-24T14:17:00Z"/>
          <w:color w:val="000000"/>
        </w:rPr>
      </w:pPr>
      <w:r>
        <w:rPr>
          <w:color w:val="000000"/>
        </w:rPr>
        <w:t xml:space="preserve">Devido a limitações técnicas presentes no processo de treinamento, foi considerado um tamanho de lote de 32 e um total de 3 épocas. </w:t>
      </w:r>
      <w:commentRangeStart w:id="60"/>
      <w:commentRangeStart w:id="61"/>
      <w:commentRangeStart w:id="62"/>
      <w:r>
        <w:rPr>
          <w:color w:val="000000"/>
        </w:rPr>
        <w:t xml:space="preserve">Como a função de </w:t>
      </w:r>
      <w:r w:rsidR="00053C35">
        <w:rPr>
          <w:color w:val="000000"/>
        </w:rPr>
        <w:t>perda</w:t>
      </w:r>
      <w:r>
        <w:rPr>
          <w:color w:val="000000"/>
        </w:rPr>
        <w:t xml:space="preserve"> continuou apresentando uma redução ao invés de estagnação, isso </w:t>
      </w:r>
      <w:ins w:id="63" w:author="Adâmara Santos Gonçalves Felício Adâmara" w:date="2024-02-02T20:02:00Z">
        <w:r w:rsidR="005F272A">
          <w:rPr>
            <w:color w:val="000000"/>
          </w:rPr>
          <w:t>permitiu</w:t>
        </w:r>
      </w:ins>
      <w:del w:id="64" w:author="Adâmara Santos Gonçalves Felício Adâmara" w:date="2024-02-02T20:02:00Z">
        <w:r w:rsidDel="005F272A">
          <w:rPr>
            <w:color w:val="000000"/>
          </w:rPr>
          <w:delText>dá</w:delText>
        </w:r>
      </w:del>
      <w:r>
        <w:rPr>
          <w:color w:val="000000"/>
        </w:rPr>
        <w:t xml:space="preserve"> uma margem para a continuação do treinamento considerando um volume maior de épocas</w:t>
      </w:r>
      <w:r w:rsidR="00C64B83">
        <w:rPr>
          <w:color w:val="000000"/>
        </w:rPr>
        <w:t>, devido</w:t>
      </w:r>
      <w:r w:rsidR="00053C35">
        <w:rPr>
          <w:color w:val="000000"/>
        </w:rPr>
        <w:t xml:space="preserve"> ao fato dos algoritmos de aprendizado profundo terem como objetivo principal a minimização das funções de perda entre as predições dadas pelo modelo e os valores reais pertencentes a base de dados de treinamento (Alexander </w:t>
      </w:r>
      <w:r w:rsidR="00053C35" w:rsidRPr="00053C35">
        <w:rPr>
          <w:i/>
          <w:iCs/>
          <w:color w:val="000000"/>
        </w:rPr>
        <w:t>et al.</w:t>
      </w:r>
      <w:r w:rsidR="00053C35">
        <w:rPr>
          <w:color w:val="000000"/>
        </w:rPr>
        <w:t>, 2023).</w:t>
      </w:r>
      <w:commentRangeEnd w:id="60"/>
      <w:r w:rsidR="008C50F0">
        <w:rPr>
          <w:rStyle w:val="CommentReference"/>
        </w:rPr>
        <w:commentReference w:id="60"/>
      </w:r>
      <w:commentRangeEnd w:id="61"/>
      <w:r w:rsidR="005F272A">
        <w:rPr>
          <w:rStyle w:val="CommentReference"/>
        </w:rPr>
        <w:commentReference w:id="61"/>
      </w:r>
      <w:commentRangeEnd w:id="62"/>
      <w:r w:rsidR="00E376FE">
        <w:rPr>
          <w:rStyle w:val="CommentReference"/>
        </w:rPr>
        <w:commentReference w:id="62"/>
      </w:r>
    </w:p>
    <w:p w14:paraId="2A25DB9B" w14:textId="58740CD5" w:rsidR="00F53C0A" w:rsidRPr="008172B5" w:rsidRDefault="00F53C0A" w:rsidP="00F53C0A">
      <w:pPr>
        <w:pStyle w:val="NormalWeb"/>
        <w:spacing w:before="0" w:beforeAutospacing="0" w:after="90" w:afterAutospacing="0" w:line="360" w:lineRule="auto"/>
        <w:ind w:firstLine="720"/>
        <w:jc w:val="both"/>
        <w:rPr>
          <w:ins w:id="65" w:author="Adâmara Santos Gonçalves Felício Adâmara" w:date="2024-01-24T14:17:00Z"/>
          <w:rFonts w:ascii="Arial" w:hAnsi="Arial" w:cs="Arial"/>
          <w:sz w:val="22"/>
          <w:szCs w:val="22"/>
          <w:lang w:val="pt-BR"/>
        </w:rPr>
      </w:pPr>
      <w:ins w:id="66" w:author="Adâmara Santos Gonçalves Felício Adâmara" w:date="2024-01-24T14:17:00Z">
        <w:r>
          <w:rPr>
            <w:rFonts w:ascii="Arial" w:hAnsi="Arial" w:cs="Arial"/>
            <w:sz w:val="22"/>
            <w:szCs w:val="22"/>
            <w:lang w:val="pt-BR"/>
          </w:rPr>
          <w:t>Todos as etapas</w:t>
        </w:r>
      </w:ins>
      <w:r w:rsidR="00C26870">
        <w:rPr>
          <w:rFonts w:ascii="Arial" w:hAnsi="Arial" w:cs="Arial"/>
          <w:sz w:val="22"/>
          <w:szCs w:val="22"/>
          <w:lang w:val="pt-BR"/>
        </w:rPr>
        <w:t xml:space="preserve"> foram aplicadas por meio </w:t>
      </w:r>
      <w:ins w:id="67" w:author="Adâmara Santos Gonçalves Felício Adâmara" w:date="2024-01-24T14:17:00Z">
        <w:r>
          <w:rPr>
            <w:rFonts w:ascii="Arial" w:hAnsi="Arial" w:cs="Arial"/>
            <w:sz w:val="22"/>
            <w:szCs w:val="22"/>
            <w:lang w:val="pt-BR"/>
          </w:rPr>
          <w:t xml:space="preserve">da linguagem Python, em particular </w:t>
        </w:r>
      </w:ins>
      <w:r w:rsidR="00F63C41">
        <w:rPr>
          <w:rFonts w:ascii="Arial" w:hAnsi="Arial" w:cs="Arial"/>
          <w:sz w:val="22"/>
          <w:szCs w:val="22"/>
          <w:lang w:val="pt-BR"/>
        </w:rPr>
        <w:t>com o uso d</w:t>
      </w:r>
      <w:ins w:id="68" w:author="Adâmara Santos Gonçalves Felício Adâmara" w:date="2024-01-24T14:17:00Z">
        <w:r>
          <w:rPr>
            <w:rFonts w:ascii="Arial" w:hAnsi="Arial" w:cs="Arial"/>
            <w:sz w:val="22"/>
            <w:szCs w:val="22"/>
            <w:lang w:val="pt-BR"/>
          </w:rPr>
          <w:t>as bibliotecas “</w:t>
        </w:r>
        <w:proofErr w:type="spellStart"/>
        <w:r>
          <w:rPr>
            <w:rFonts w:ascii="Arial" w:hAnsi="Arial" w:cs="Arial"/>
            <w:sz w:val="22"/>
            <w:szCs w:val="22"/>
            <w:lang w:val="pt-BR"/>
          </w:rPr>
          <w:t>selenium</w:t>
        </w:r>
        <w:proofErr w:type="spellEnd"/>
        <w:r>
          <w:rPr>
            <w:rFonts w:ascii="Arial" w:hAnsi="Arial" w:cs="Arial"/>
            <w:sz w:val="22"/>
            <w:szCs w:val="22"/>
            <w:lang w:val="pt-BR"/>
          </w:rPr>
          <w:t>”, “</w:t>
        </w:r>
        <w:proofErr w:type="spellStart"/>
        <w:r>
          <w:rPr>
            <w:rFonts w:ascii="Arial" w:hAnsi="Arial" w:cs="Arial"/>
            <w:sz w:val="22"/>
            <w:szCs w:val="22"/>
            <w:lang w:val="pt-BR"/>
          </w:rPr>
          <w:t>requests</w:t>
        </w:r>
        <w:proofErr w:type="spellEnd"/>
        <w:r>
          <w:rPr>
            <w:rFonts w:ascii="Arial" w:hAnsi="Arial" w:cs="Arial"/>
            <w:sz w:val="22"/>
            <w:szCs w:val="22"/>
            <w:lang w:val="pt-BR"/>
          </w:rPr>
          <w:t>” e “</w:t>
        </w:r>
        <w:proofErr w:type="spellStart"/>
        <w:r>
          <w:rPr>
            <w:rFonts w:ascii="Arial" w:hAnsi="Arial" w:cs="Arial"/>
            <w:sz w:val="22"/>
            <w:szCs w:val="22"/>
            <w:lang w:val="pt-BR"/>
          </w:rPr>
          <w:t>random</w:t>
        </w:r>
        <w:proofErr w:type="spellEnd"/>
        <w:r>
          <w:rPr>
            <w:rFonts w:ascii="Arial" w:hAnsi="Arial" w:cs="Arial"/>
            <w:sz w:val="22"/>
            <w:szCs w:val="22"/>
            <w:lang w:val="pt-BR"/>
          </w:rPr>
          <w:t>” para extração de dados da internet e aplicação de aleatoriedades, “</w:t>
        </w:r>
        <w:proofErr w:type="spellStart"/>
        <w:r>
          <w:rPr>
            <w:rFonts w:ascii="Arial" w:hAnsi="Arial" w:cs="Arial"/>
            <w:sz w:val="22"/>
            <w:szCs w:val="22"/>
            <w:lang w:val="pt-BR"/>
          </w:rPr>
          <w:t>nltk</w:t>
        </w:r>
        <w:proofErr w:type="spellEnd"/>
        <w:r>
          <w:rPr>
            <w:rFonts w:ascii="Arial" w:hAnsi="Arial" w:cs="Arial"/>
            <w:sz w:val="22"/>
            <w:szCs w:val="22"/>
            <w:lang w:val="pt-BR"/>
          </w:rPr>
          <w:t>”, “pandas” e “</w:t>
        </w:r>
        <w:proofErr w:type="spellStart"/>
        <w:r>
          <w:rPr>
            <w:rFonts w:ascii="Arial" w:hAnsi="Arial" w:cs="Arial"/>
            <w:sz w:val="22"/>
            <w:szCs w:val="22"/>
            <w:lang w:val="pt-BR"/>
          </w:rPr>
          <w:t>re</w:t>
        </w:r>
        <w:proofErr w:type="spellEnd"/>
        <w:r>
          <w:rPr>
            <w:rFonts w:ascii="Arial" w:hAnsi="Arial" w:cs="Arial"/>
            <w:sz w:val="22"/>
            <w:szCs w:val="22"/>
            <w:lang w:val="pt-BR"/>
          </w:rPr>
          <w:t>” para limpeza, tratamento e pré-processamento dos dados, “</w:t>
        </w:r>
        <w:proofErr w:type="spellStart"/>
        <w:r>
          <w:rPr>
            <w:rFonts w:ascii="Arial" w:hAnsi="Arial" w:cs="Arial"/>
            <w:sz w:val="22"/>
            <w:szCs w:val="22"/>
            <w:lang w:val="pt-BR"/>
          </w:rPr>
          <w:t>sklearn</w:t>
        </w:r>
        <w:proofErr w:type="spellEnd"/>
        <w:r>
          <w:rPr>
            <w:rFonts w:ascii="Arial" w:hAnsi="Arial" w:cs="Arial"/>
            <w:sz w:val="22"/>
            <w:szCs w:val="22"/>
            <w:lang w:val="pt-BR"/>
          </w:rPr>
          <w:t>” e “</w:t>
        </w:r>
        <w:proofErr w:type="spellStart"/>
        <w:r>
          <w:rPr>
            <w:rFonts w:ascii="Arial" w:hAnsi="Arial" w:cs="Arial"/>
            <w:sz w:val="22"/>
            <w:szCs w:val="22"/>
            <w:lang w:val="pt-BR"/>
          </w:rPr>
          <w:t>transformers</w:t>
        </w:r>
        <w:proofErr w:type="spellEnd"/>
        <w:r>
          <w:rPr>
            <w:rFonts w:ascii="Arial" w:hAnsi="Arial" w:cs="Arial"/>
            <w:sz w:val="22"/>
            <w:szCs w:val="22"/>
            <w:lang w:val="pt-BR"/>
          </w:rPr>
          <w:t>” para implementação de modelos de aprendizado de máquina e “</w:t>
        </w:r>
        <w:proofErr w:type="spellStart"/>
        <w:r>
          <w:rPr>
            <w:rFonts w:ascii="Arial" w:hAnsi="Arial" w:cs="Arial"/>
            <w:sz w:val="22"/>
            <w:szCs w:val="22"/>
            <w:lang w:val="pt-BR"/>
          </w:rPr>
          <w:t>mathplotlib</w:t>
        </w:r>
        <w:proofErr w:type="spellEnd"/>
        <w:r>
          <w:rPr>
            <w:rFonts w:ascii="Arial" w:hAnsi="Arial" w:cs="Arial"/>
            <w:sz w:val="22"/>
            <w:szCs w:val="22"/>
            <w:lang w:val="pt-BR"/>
          </w:rPr>
          <w:t>” e “</w:t>
        </w:r>
        <w:proofErr w:type="spellStart"/>
        <w:r>
          <w:rPr>
            <w:rFonts w:ascii="Arial" w:hAnsi="Arial" w:cs="Arial"/>
            <w:sz w:val="22"/>
            <w:szCs w:val="22"/>
            <w:lang w:val="pt-BR"/>
          </w:rPr>
          <w:t>seaborn</w:t>
        </w:r>
        <w:proofErr w:type="spellEnd"/>
        <w:r>
          <w:rPr>
            <w:rFonts w:ascii="Arial" w:hAnsi="Arial" w:cs="Arial"/>
            <w:sz w:val="22"/>
            <w:szCs w:val="22"/>
            <w:lang w:val="pt-BR"/>
          </w:rPr>
          <w:t xml:space="preserve">” para a criação de gráficos e visualizações. </w:t>
        </w:r>
      </w:ins>
    </w:p>
    <w:p w14:paraId="44B0495B" w14:textId="77777777" w:rsidR="00071B53" w:rsidRDefault="00071B53" w:rsidP="00F165EC">
      <w:pPr>
        <w:spacing w:line="360" w:lineRule="auto"/>
        <w:rPr>
          <w:color w:val="000000"/>
        </w:rPr>
      </w:pPr>
    </w:p>
    <w:p w14:paraId="62569BBF" w14:textId="629ED6E6" w:rsidR="000A46BE" w:rsidRDefault="00C34ED3" w:rsidP="000A46BE">
      <w:pPr>
        <w:pStyle w:val="ListParagraph"/>
        <w:spacing w:line="360" w:lineRule="auto"/>
        <w:ind w:left="0"/>
        <w:jc w:val="left"/>
        <w:rPr>
          <w:b/>
        </w:rPr>
      </w:pPr>
      <w:r>
        <w:rPr>
          <w:b/>
        </w:rPr>
        <w:t>Resultados Preliminares</w:t>
      </w:r>
    </w:p>
    <w:p w14:paraId="2FA1D4E4" w14:textId="77777777" w:rsidR="000A46BE" w:rsidRPr="009629EB" w:rsidRDefault="000A46BE" w:rsidP="000A46BE">
      <w:pPr>
        <w:pStyle w:val="ListParagraph"/>
        <w:spacing w:line="360" w:lineRule="auto"/>
        <w:ind w:left="0"/>
        <w:jc w:val="left"/>
        <w:rPr>
          <w:b/>
        </w:rPr>
      </w:pPr>
    </w:p>
    <w:commentRangeStart w:id="69"/>
    <w:commentRangeStart w:id="70"/>
    <w:commentRangeStart w:id="71"/>
    <w:p w14:paraId="4AA2E631" w14:textId="027F8D63" w:rsidR="00B845FF" w:rsidRDefault="00924FB5" w:rsidP="00CF0366">
      <w:pPr>
        <w:pStyle w:val="ListParagraph"/>
        <w:spacing w:line="360" w:lineRule="auto"/>
        <w:ind w:left="0" w:firstLine="709"/>
      </w:pPr>
      <w:r>
        <w:rPr>
          <w:noProof/>
        </w:rPr>
        <mc:AlternateContent>
          <mc:Choice Requires="wpg">
            <w:drawing>
              <wp:anchor distT="0" distB="0" distL="114300" distR="114300" simplePos="0" relativeHeight="251664384" behindDoc="0" locked="0" layoutInCell="1" allowOverlap="1" wp14:anchorId="6B178D34" wp14:editId="6C12E599">
                <wp:simplePos x="0" y="0"/>
                <wp:positionH relativeFrom="column">
                  <wp:posOffset>49530</wp:posOffset>
                </wp:positionH>
                <wp:positionV relativeFrom="paragraph">
                  <wp:posOffset>1065530</wp:posOffset>
                </wp:positionV>
                <wp:extent cx="5795039" cy="3344394"/>
                <wp:effectExtent l="0" t="0" r="0" b="0"/>
                <wp:wrapTight wrapText="bothSides">
                  <wp:wrapPolygon edited="0">
                    <wp:start x="0" y="0"/>
                    <wp:lineTo x="0" y="18294"/>
                    <wp:lineTo x="426" y="18622"/>
                    <wp:lineTo x="47" y="18622"/>
                    <wp:lineTo x="47" y="21493"/>
                    <wp:lineTo x="21538" y="21493"/>
                    <wp:lineTo x="21538" y="18294"/>
                    <wp:lineTo x="21491" y="0"/>
                    <wp:lineTo x="0" y="0"/>
                  </wp:wrapPolygon>
                </wp:wrapTight>
                <wp:docPr id="971077887" name="Group 1"/>
                <wp:cNvGraphicFramePr/>
                <a:graphic xmlns:a="http://schemas.openxmlformats.org/drawingml/2006/main">
                  <a:graphicData uri="http://schemas.microsoft.com/office/word/2010/wordprocessingGroup">
                    <wpg:wgp>
                      <wpg:cNvGrpSpPr/>
                      <wpg:grpSpPr>
                        <a:xfrm>
                          <a:off x="0" y="0"/>
                          <a:ext cx="5795039" cy="3344394"/>
                          <a:chOff x="0" y="0"/>
                          <a:chExt cx="5795039" cy="3344394"/>
                        </a:xfrm>
                      </wpg:grpSpPr>
                      <wps:wsp>
                        <wps:cNvPr id="18" name="Caixa de Texto 18"/>
                        <wps:cNvSpPr txBox="1"/>
                        <wps:spPr>
                          <a:xfrm>
                            <a:off x="42390" y="2900646"/>
                            <a:ext cx="5752649" cy="443748"/>
                          </a:xfrm>
                          <a:prstGeom prst="rect">
                            <a:avLst/>
                          </a:prstGeom>
                          <a:solidFill>
                            <a:prstClr val="white"/>
                          </a:solidFill>
                          <a:ln>
                            <a:noFill/>
                          </a:ln>
                        </wps:spPr>
                        <wps:txbx>
                          <w:txbxContent>
                            <w:p w14:paraId="17226B2F" w14:textId="031FFF3F" w:rsidR="00B845FF" w:rsidRPr="002E6C59" w:rsidRDefault="00B845FF" w:rsidP="00B845FF">
                              <w:pPr>
                                <w:pStyle w:val="Caption"/>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72" w:author="Adâmara Santos Gonçalves Felício Adâmara" w:date="2024-01-24T14:20:00Z">
                                <w:r>
                                  <w:rPr>
                                    <w:i w:val="0"/>
                                    <w:iCs w:val="0"/>
                                    <w:color w:val="auto"/>
                                    <w:sz w:val="22"/>
                                    <w:szCs w:val="22"/>
                                  </w:rPr>
                                  <w:t>Resultados</w:t>
                                </w:r>
                              </w:ins>
                              <w:r w:rsidR="00156407">
                                <w:rPr>
                                  <w:i w:val="0"/>
                                  <w:iCs w:val="0"/>
                                  <w:color w:val="auto"/>
                                  <w:sz w:val="22"/>
                                  <w:szCs w:val="22"/>
                                </w:rPr>
                                <w:t xml:space="preserve"> </w:t>
                              </w:r>
                              <w:r>
                                <w:rPr>
                                  <w:i w:val="0"/>
                                  <w:iCs w:val="0"/>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Imagem 20" descr="Gráfico, Gráfico de barras, Gráfico de mapa de árvore&#10;&#10;Descrição gerada automaticamente"/>
                          <pic:cNvPicPr>
                            <a:picLocks noChangeAspect="1"/>
                          </pic:cNvPicPr>
                        </pic:nvPicPr>
                        <pic:blipFill rotWithShape="1">
                          <a:blip r:embed="rId20">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anchor>
            </w:drawing>
          </mc:Choice>
          <mc:Fallback>
            <w:pict>
              <v:group w14:anchorId="6B178D34" id="Group 1" o:spid="_x0000_s1029" style="position:absolute;left:0;text-align:left;margin-left:3.9pt;margin-top:83.9pt;width:456.3pt;height:263.35pt;z-index:251664384"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">
                <v:shape id="Caixa de Texto 18" o:spid="_x0000_s1030"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17226B2F" w14:textId="031FFF3F" w:rsidR="00B845FF" w:rsidRPr="002E6C59" w:rsidRDefault="00B845FF" w:rsidP="00B845FF">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70" w:author="Adâmara Santos Gonçalves Felício Adâmara" w:date="2024-01-24T14:20:00Z">
                          <w:r>
                            <w:rPr>
                              <w:i w:val="0"/>
                              <w:iCs w:val="0"/>
                              <w:color w:val="auto"/>
                              <w:sz w:val="22"/>
                              <w:szCs w:val="22"/>
                            </w:rPr>
                            <w:t>Resultados</w:t>
                          </w:r>
                        </w:ins>
                        <w:r w:rsidR="00156407">
                          <w:rPr>
                            <w:i w:val="0"/>
                            <w:iCs w:val="0"/>
                            <w:color w:val="auto"/>
                            <w:sz w:val="22"/>
                            <w:szCs w:val="22"/>
                          </w:rPr>
                          <w:t xml:space="preserve"> </w:t>
                        </w:r>
                        <w:r>
                          <w:rPr>
                            <w:i w:val="0"/>
                            <w:iCs w:val="0"/>
                            <w:color w:val="auto"/>
                            <w:sz w:val="22"/>
                            <w:szCs w:val="22"/>
                          </w:rPr>
                          <w:t>originais da pesquisa</w:t>
                        </w:r>
                      </w:p>
                    </w:txbxContent>
                  </v:textbox>
                </v:shape>
                <v:shape id="Imagem 20"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">
                  <v:imagedata r:id="rId21" o:title="Gráfico, Gráfico de barras, Gráfico de mapa de árvore&#10;&#10;Descrição gerada automaticamente" croptop="4877f" cropbottom="3717f"/>
                </v:shape>
                <w10:wrap type="tight"/>
              </v:group>
            </w:pict>
          </mc:Fallback>
        </mc:AlternateContent>
      </w:r>
      <w:r w:rsidR="00B845FF">
        <w:t xml:space="preserve">A Figura 2 mostra </w:t>
      </w:r>
      <w:del w:id="73" w:author="Adâmara Santos Gonçalves Felício Adâmara" w:date="2024-02-02T20:03:00Z">
        <w:r w:rsidR="00156407" w:rsidDel="005F272A">
          <w:delText>4</w:delText>
        </w:r>
        <w:r w:rsidR="00B845FF" w:rsidDel="005F272A">
          <w:delText xml:space="preserve"> </w:delText>
        </w:r>
      </w:del>
      <w:ins w:id="74" w:author="Adâmara Santos Gonçalves Felício Adâmara" w:date="2024-02-02T20:03:00Z">
        <w:r w:rsidR="005F272A">
          <w:t>as</w:t>
        </w:r>
      </w:ins>
      <w:ins w:id="75" w:author="Adâmara Santos Gonçalves Felício Adâmara" w:date="2024-02-02T20:04:00Z">
        <w:r w:rsidR="005F272A">
          <w:t xml:space="preserve"> quatro</w:t>
        </w:r>
      </w:ins>
      <w:ins w:id="76" w:author="Adâmara Santos Gonçalves Felício Adâmara" w:date="2024-02-02T20:03:00Z">
        <w:r w:rsidR="005F272A">
          <w:t xml:space="preserve"> </w:t>
        </w:r>
      </w:ins>
      <w:r w:rsidR="00B845FF">
        <w:t>classificações realizadas para ambos os dicionários</w:t>
      </w:r>
      <w:r w:rsidR="00156407">
        <w:t xml:space="preserve"> léxicos</w:t>
      </w:r>
      <w:r w:rsidR="00B845FF">
        <w:t xml:space="preserve">, sendo consideradas padrão aquelas </w:t>
      </w:r>
      <w:r w:rsidR="001B18C9">
        <w:t>contendo</w:t>
      </w:r>
      <w:r w:rsidR="00B845FF">
        <w:t xml:space="preserve"> apenas a implementação da técnica</w:t>
      </w:r>
      <w:r w:rsidR="00156407">
        <w:t>,</w:t>
      </w:r>
      <w:r w:rsidR="00B845FF">
        <w:t xml:space="preserve"> e customizada </w:t>
      </w:r>
      <w:r w:rsidR="00156407">
        <w:t xml:space="preserve">que envolveram uma </w:t>
      </w:r>
      <w:r w:rsidR="00B845FF">
        <w:t>remoção de palavras</w:t>
      </w:r>
      <w:r w:rsidR="001B18C9">
        <w:t xml:space="preserve"> extras</w:t>
      </w:r>
      <w:r w:rsidR="00B845FF">
        <w:t xml:space="preserve"> que aparecem com muita frequência em ambas as avaliações, sem trazer um significado relevante.</w:t>
      </w:r>
      <w:commentRangeEnd w:id="69"/>
      <w:r w:rsidR="00952648">
        <w:rPr>
          <w:rStyle w:val="CommentReference"/>
        </w:rPr>
        <w:commentReference w:id="69"/>
      </w:r>
      <w:commentRangeEnd w:id="70"/>
      <w:r w:rsidR="005F272A">
        <w:rPr>
          <w:rStyle w:val="CommentReference"/>
        </w:rPr>
        <w:commentReference w:id="70"/>
      </w:r>
      <w:commentRangeEnd w:id="71"/>
      <w:r w:rsidR="00E376FE">
        <w:rPr>
          <w:rStyle w:val="CommentReference"/>
        </w:rPr>
        <w:commentReference w:id="71"/>
      </w:r>
    </w:p>
    <w:p w14:paraId="5E105942" w14:textId="561A6FA9" w:rsidR="00E476AD" w:rsidRDefault="00E476AD" w:rsidP="00CF0366">
      <w:pPr>
        <w:pStyle w:val="ListParagraph"/>
        <w:spacing w:line="360" w:lineRule="auto"/>
        <w:ind w:left="0" w:firstLine="709"/>
      </w:pPr>
    </w:p>
    <w:p w14:paraId="03D4D600" w14:textId="58BBEA17" w:rsidR="00B845FF" w:rsidRDefault="00B845FF" w:rsidP="00EA411F">
      <w:pPr>
        <w:pStyle w:val="ListParagraph"/>
        <w:spacing w:line="360" w:lineRule="auto"/>
        <w:ind w:left="0" w:firstLine="709"/>
      </w:pPr>
      <w:r w:rsidRPr="00B845FF">
        <w:t>O dicionário “</w:t>
      </w:r>
      <w:proofErr w:type="spellStart"/>
      <w:r w:rsidRPr="00B845FF">
        <w:t>Opinion</w:t>
      </w:r>
      <w:proofErr w:type="spellEnd"/>
      <w:r w:rsidRPr="00B845FF">
        <w:t xml:space="preserve"> </w:t>
      </w:r>
      <w:proofErr w:type="spellStart"/>
      <w:r w:rsidRPr="00B845FF">
        <w:t>Lexicon</w:t>
      </w:r>
      <w:proofErr w:type="spellEnd"/>
      <w:r w:rsidRPr="00B845FF">
        <w:t>” customizado foi escolhido como rótulo oficial das avaliações, devido a apresentar uma sensibilidade maior em suas classificações, principalmente levando em consideração os comentários de natureza neutra.</w:t>
      </w:r>
    </w:p>
    <w:p w14:paraId="1FC9730D" w14:textId="7252E84D" w:rsidR="006F38A2" w:rsidRDefault="006F38A2" w:rsidP="00CF0366">
      <w:pPr>
        <w:pStyle w:val="ListParagraph"/>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w:t>
      </w:r>
      <w:r w:rsidR="002E6C59">
        <w:t>3</w:t>
      </w:r>
      <w:r>
        <w:t xml:space="preserve">. </w:t>
      </w:r>
    </w:p>
    <w:p w14:paraId="4764D2DD" w14:textId="1F403F70" w:rsidR="00CF0366" w:rsidRDefault="00CF0366" w:rsidP="000426EC">
      <w:pPr>
        <w:pStyle w:val="ListParagraph"/>
        <w:spacing w:line="360" w:lineRule="auto"/>
        <w:ind w:left="0"/>
      </w:pPr>
    </w:p>
    <w:p w14:paraId="6923000F" w14:textId="77777777" w:rsidR="000426EC" w:rsidRDefault="000426EC" w:rsidP="00CF0366">
      <w:pPr>
        <w:pStyle w:val="ListParagraph"/>
        <w:spacing w:line="360" w:lineRule="auto"/>
        <w:ind w:left="0" w:firstLine="708"/>
      </w:pPr>
    </w:p>
    <w:p w14:paraId="252D77CB" w14:textId="77777777" w:rsidR="001A1409" w:rsidRDefault="001A1409" w:rsidP="00CF0366">
      <w:pPr>
        <w:pStyle w:val="ListParagraph"/>
        <w:spacing w:line="360" w:lineRule="auto"/>
        <w:ind w:left="0" w:firstLine="708"/>
      </w:pPr>
    </w:p>
    <w:p w14:paraId="27F7C365" w14:textId="77777777" w:rsidR="001A1409" w:rsidRDefault="00D712BD" w:rsidP="00CF0366">
      <w:pPr>
        <w:pStyle w:val="ListParagraph"/>
        <w:spacing w:line="360" w:lineRule="auto"/>
        <w:ind w:left="0" w:firstLine="708"/>
      </w:pPr>
      <w:r>
        <w:rPr>
          <w:noProof/>
        </w:rPr>
        <w:lastRenderedPageBreak/>
        <mc:AlternateContent>
          <mc:Choice Requires="wpg">
            <w:drawing>
              <wp:anchor distT="0" distB="0" distL="114300" distR="114300" simplePos="0" relativeHeight="251648000" behindDoc="0" locked="0" layoutInCell="1" allowOverlap="1" wp14:anchorId="2F0A3260" wp14:editId="17FB0382">
                <wp:simplePos x="0" y="0"/>
                <wp:positionH relativeFrom="column">
                  <wp:posOffset>-91331</wp:posOffset>
                </wp:positionH>
                <wp:positionV relativeFrom="paragraph">
                  <wp:posOffset>-589</wp:posOffset>
                </wp:positionV>
                <wp:extent cx="5752465" cy="2696210"/>
                <wp:effectExtent l="0" t="0" r="635" b="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3248"/>
                          <a:chExt cx="5752465" cy="2692962"/>
                        </a:xfrm>
                      </wpg:grpSpPr>
                      <pic:pic xmlns:pic="http://schemas.openxmlformats.org/drawingml/2006/picture">
                        <pic:nvPicPr>
                          <pic:cNvPr id="4" name="Imagem 4"/>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0" y="3248"/>
                            <a:ext cx="5752465" cy="2185524"/>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252100EC" w:rsidR="006F38A2" w:rsidRPr="006F38A2" w:rsidRDefault="006F38A2" w:rsidP="009607C7">
                              <w:pPr>
                                <w:pStyle w:val="Caption"/>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32" style="position:absolute;left:0;text-align:left;margin-left:-7.2pt;margin-top:-.05pt;width:452.95pt;height:212.3pt;z-index:251648000" coordorigin=",3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33" type="#_x0000_t75" style="position:absolute;top:32;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">
                  <v:imagedata r:id="rId23" o:title=""/>
                </v:shape>
                <v:shapetype id="_x0000_t202" coordsize="21600,21600" o:spt="202" path="m,l,21600r21600,l21600,xe">
                  <v:stroke joinstyle="miter"/>
                  <v:path gradientshapeok="t" o:connecttype="rect"/>
                </v:shapetype>
                <v:shape id="Caixa de Texto 6" o:spid="_x0000_s1034" type="#_x0000_t202" style="position:absolute;top:22479;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521512F9" w14:textId="252100EC" w:rsidR="006F38A2" w:rsidRPr="006F38A2" w:rsidRDefault="006F38A2" w:rsidP="009607C7">
                        <w:pPr>
                          <w:pStyle w:val="Caption"/>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p>
    <w:p w14:paraId="45612352" w14:textId="6D8818C2" w:rsidR="00E3600C" w:rsidRDefault="00E3600C" w:rsidP="00CF0366">
      <w:pPr>
        <w:pStyle w:val="ListParagraph"/>
        <w:spacing w:line="360" w:lineRule="auto"/>
        <w:ind w:left="0" w:firstLine="708"/>
      </w:pPr>
      <w:commentRangeStart w:id="77"/>
      <w:commentRangeStart w:id="78"/>
      <w:r>
        <w:t>O</w:t>
      </w:r>
      <w:r w:rsidR="00521438">
        <w:t xml:space="preserve"> modelo </w:t>
      </w:r>
      <w:proofErr w:type="spellStart"/>
      <w:r w:rsidR="00521438" w:rsidRPr="00521438">
        <w:t>Naïve</w:t>
      </w:r>
      <w:proofErr w:type="spellEnd"/>
      <w:r w:rsidR="00521438" w:rsidRPr="00521438">
        <w:t xml:space="preserve"> </w:t>
      </w:r>
      <w:proofErr w:type="spellStart"/>
      <w:r w:rsidR="00521438" w:rsidRPr="00521438">
        <w:t>Bayes</w:t>
      </w:r>
      <w:proofErr w:type="spellEnd"/>
      <w:r>
        <w:t xml:space="preserve"> </w:t>
      </w:r>
      <w:del w:id="79" w:author="Adâmara Santos Gonçalves Felício Adâmara" w:date="2024-02-02T20:04:00Z">
        <w:r w:rsidDel="005F272A">
          <w:delText xml:space="preserve">obteve </w:delText>
        </w:r>
      </w:del>
      <w:ins w:id="80" w:author="Adâmara Santos Gonçalves Felício Adâmara" w:date="2024-02-02T20:04:00Z">
        <w:r w:rsidR="005F272A">
          <w:t xml:space="preserve">alcançou </w:t>
        </w:r>
      </w:ins>
      <w:del w:id="81" w:author="Adâmara Santos Gonçalves Felício Adâmara" w:date="2024-02-02T20:05:00Z">
        <w:r w:rsidDel="005F272A">
          <w:delText xml:space="preserve">um </w:delText>
        </w:r>
      </w:del>
      <w:r>
        <w:t>desempenho comparativamente melhor na classificação dos sentimentos de categoria neutra</w:t>
      </w:r>
      <w:r w:rsidR="00521438" w:rsidRPr="00521438">
        <w:t xml:space="preserve">, </w:t>
      </w:r>
      <w:r>
        <w:t>o que não se aplicou para</w:t>
      </w:r>
      <w:r w:rsidR="00521438">
        <w:t xml:space="preserve"> as</w:t>
      </w:r>
      <w:r>
        <w:t xml:space="preserve"> duas outras</w:t>
      </w:r>
      <w:r w:rsidR="00521438">
        <w:t xml:space="preserve"> categorias, </w:t>
      </w:r>
      <w:r>
        <w:t>sugerindo uma maior</w:t>
      </w:r>
      <w:r w:rsidR="00521438">
        <w:t xml:space="preserve"> dificuldade</w:t>
      </w:r>
      <w:r>
        <w:t xml:space="preserve"> </w:t>
      </w:r>
      <w:r w:rsidR="00521438">
        <w:t xml:space="preserve">em diferenciar </w:t>
      </w:r>
      <w:r>
        <w:t>as classes positivo a negativo</w:t>
      </w:r>
      <w:r w:rsidR="00521438">
        <w:t xml:space="preserve">. Por outro lado, o </w:t>
      </w:r>
      <w:ins w:id="82" w:author="Adâmara Santos Gonçalves Felício Adâmara" w:date="2024-02-02T20:05:00Z">
        <w:r w:rsidR="005F272A">
          <w:t xml:space="preserve">modelo </w:t>
        </w:r>
      </w:ins>
      <w:r w:rsidR="00521438">
        <w:t>BERT apresentou um desempenho superior, com quantidades significativamente maiores de pre</w:t>
      </w:r>
      <w:r w:rsidR="006F6696">
        <w:t>dições</w:t>
      </w:r>
      <w:r w:rsidR="00521438">
        <w:t xml:space="preserve"> corretas e menos confusões entre as</w:t>
      </w:r>
      <w:r>
        <w:t xml:space="preserve"> duas</w:t>
      </w:r>
      <w:r w:rsidR="00521438">
        <w:t xml:space="preserve"> categorias, como evidenciado pelos valores elevados na diagonal principal.</w:t>
      </w:r>
      <w:r w:rsidR="006F6696">
        <w:t xml:space="preserve"> </w:t>
      </w:r>
    </w:p>
    <w:p w14:paraId="0360A7D3" w14:textId="526C5EC8" w:rsidR="00CD42A5" w:rsidRDefault="006F6696" w:rsidP="00CF0366">
      <w:pPr>
        <w:pStyle w:val="ListParagraph"/>
        <w:spacing w:line="360" w:lineRule="auto"/>
        <w:ind w:left="0" w:firstLine="708"/>
        <w:rPr>
          <w:ins w:id="83" w:author="Adâmara Santos Gonçalves Felício Adâmara" w:date="2024-01-24T14:27:00Z"/>
        </w:rPr>
      </w:pPr>
      <w:r>
        <w:t>No geral</w:t>
      </w:r>
      <w:ins w:id="84" w:author="Adâmara Santos Gonçalves Felício Adâmara" w:date="2024-02-02T20:04:00Z">
        <w:r w:rsidR="005F272A">
          <w:t>,</w:t>
        </w:r>
      </w:ins>
      <w:r>
        <w:t xml:space="preserve"> as taxas de acurácia total para ambos os modelos foi de 0,81% para o </w:t>
      </w:r>
      <w:proofErr w:type="spellStart"/>
      <w:r w:rsidRPr="006F38A2">
        <w:t>Naïve</w:t>
      </w:r>
      <w:proofErr w:type="spellEnd"/>
      <w:r>
        <w:t xml:space="preserve"> </w:t>
      </w:r>
      <w:proofErr w:type="spellStart"/>
      <w:r>
        <w:t>Bayes</w:t>
      </w:r>
      <w:proofErr w:type="spellEnd"/>
      <w:r>
        <w:t xml:space="preserve"> e 0,89%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607B431D" w14:textId="3E520265" w:rsidR="00CD42A5" w:rsidRDefault="00CD42A5" w:rsidP="00CF0366">
      <w:pPr>
        <w:pStyle w:val="ListParagraph"/>
        <w:spacing w:line="360" w:lineRule="auto"/>
        <w:ind w:left="0" w:firstLine="708"/>
      </w:pPr>
      <w:r>
        <w:t>Além da acurácia</w:t>
      </w:r>
      <w:r w:rsidR="00303575">
        <w:t>,</w:t>
      </w:r>
      <w:r>
        <w:t xml:space="preserve"> outras </w:t>
      </w:r>
      <w:r w:rsidR="00B2218F">
        <w:t>três</w:t>
      </w:r>
      <w:r>
        <w:t xml:space="preserve"> métricas</w:t>
      </w:r>
      <w:r w:rsidR="004D67C5">
        <w:t xml:space="preserve"> </w:t>
      </w:r>
      <w:del w:id="85" w:author="Adâmara Santos Gonçalves Felício Adâmara" w:date="2024-02-02T20:08:00Z">
        <w:r w:rsidR="004D67C5" w:rsidDel="005F272A">
          <w:delText xml:space="preserve">bem comuns como </w:delText>
        </w:r>
      </w:del>
      <w:ins w:id="86" w:author="Adâmara Santos Gonçalves Felício Adâmara" w:date="2024-02-02T20:08:00Z">
        <w:r w:rsidR="005F272A">
          <w:t xml:space="preserve">que contribuem para o </w:t>
        </w:r>
      </w:ins>
      <w:r w:rsidR="004D67C5">
        <w:t>processo de avaliação</w:t>
      </w:r>
      <w:ins w:id="87" w:author="Adâmara Santos Gonçalves Felício Adâmara" w:date="2024-02-02T20:08:00Z">
        <w:r w:rsidR="00DE6FCE">
          <w:t xml:space="preserve"> - quando se trata de modelos de classificação -</w:t>
        </w:r>
      </w:ins>
      <w:r w:rsidR="004D67C5">
        <w:t xml:space="preserve"> </w:t>
      </w:r>
      <w:r w:rsidR="00C13D9D">
        <w:t>foram calculadas</w:t>
      </w:r>
      <w:del w:id="88" w:author="Adâmara Santos Gonçalves Felício Adâmara" w:date="2024-02-02T20:08:00Z">
        <w:r w:rsidDel="00DE6FCE">
          <w:delText xml:space="preserve"> quando se tra</w:delText>
        </w:r>
        <w:r w:rsidR="00B2218F" w:rsidDel="00DE6FCE">
          <w:delText>ta</w:delText>
        </w:r>
        <w:r w:rsidDel="00DE6FCE">
          <w:delText xml:space="preserve"> </w:delText>
        </w:r>
        <w:r w:rsidR="00B2218F" w:rsidDel="00DE6FCE">
          <w:delText>de</w:delText>
        </w:r>
        <w:r w:rsidDel="00DE6FCE">
          <w:delText xml:space="preserve"> modelos de classificação</w:delText>
        </w:r>
      </w:del>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w:t>
      </w:r>
      <w:r w:rsidR="00C13D9D">
        <w:t>F</w:t>
      </w:r>
      <w:r w:rsidR="00B2218F">
        <w:t xml:space="preserve">1 que é uma média harmônica entre a precisão e revocação, fornecendo um valor que equilibra ambas as métricas. A Figura </w:t>
      </w:r>
      <w:r w:rsidR="002E6C59">
        <w:t>4</w:t>
      </w:r>
      <w:r w:rsidR="00B2218F">
        <w:t xml:space="preserve"> demonstra a comparação entre as três métricas citadas</w:t>
      </w:r>
      <w:commentRangeEnd w:id="77"/>
      <w:r w:rsidR="00952648">
        <w:rPr>
          <w:rStyle w:val="CommentReference"/>
        </w:rPr>
        <w:commentReference w:id="77"/>
      </w:r>
      <w:commentRangeEnd w:id="78"/>
      <w:r w:rsidR="00AF47A8">
        <w:rPr>
          <w:rStyle w:val="CommentReference"/>
        </w:rPr>
        <w:commentReference w:id="78"/>
      </w:r>
      <w:r w:rsidR="00B2218F">
        <w:t>.</w:t>
      </w:r>
    </w:p>
    <w:p w14:paraId="7FF736D4" w14:textId="7162C58C" w:rsidR="00635C2A" w:rsidRPr="00EE2909" w:rsidRDefault="00635C2A" w:rsidP="00EE2909">
      <w:pPr>
        <w:pStyle w:val="ListParagraph"/>
        <w:spacing w:line="360" w:lineRule="auto"/>
        <w:ind w:left="0" w:firstLine="708"/>
        <w:rPr>
          <w:ins w:id="89" w:author="Adâmara Santos Gonçalves Felício Adâmara" w:date="2024-01-24T14:27:00Z"/>
        </w:rPr>
      </w:pPr>
    </w:p>
    <w:p w14:paraId="240AFD78" w14:textId="688EFB4D" w:rsidR="00F1544C" w:rsidRDefault="00F1544C" w:rsidP="00554D40">
      <w:pPr>
        <w:spacing w:line="360" w:lineRule="auto"/>
        <w:rPr>
          <w:b/>
        </w:rPr>
      </w:pPr>
    </w:p>
    <w:p w14:paraId="78D5758D" w14:textId="5355A75F" w:rsidR="000426EC" w:rsidRDefault="000426EC" w:rsidP="00554D40">
      <w:pPr>
        <w:spacing w:line="360" w:lineRule="auto"/>
        <w:rPr>
          <w:b/>
        </w:rPr>
      </w:pPr>
    </w:p>
    <w:p w14:paraId="6E4CBFF6" w14:textId="77777777" w:rsidR="002F5A00" w:rsidRDefault="002F5A00" w:rsidP="00554D40">
      <w:pPr>
        <w:spacing w:line="360" w:lineRule="auto"/>
        <w:rPr>
          <w:b/>
        </w:rPr>
      </w:pPr>
    </w:p>
    <w:p w14:paraId="4C20258E" w14:textId="77777777" w:rsidR="001A1409" w:rsidRDefault="000426EC" w:rsidP="00554D40">
      <w:pPr>
        <w:spacing w:line="360" w:lineRule="auto"/>
        <w:rPr>
          <w:b/>
        </w:rPr>
      </w:pPr>
      <w:r>
        <w:rPr>
          <w:b/>
          <w:noProof/>
        </w:rPr>
        <w:lastRenderedPageBreak/>
        <mc:AlternateContent>
          <mc:Choice Requires="wpg">
            <w:drawing>
              <wp:anchor distT="0" distB="0" distL="114300" distR="114300" simplePos="0" relativeHeight="251655168" behindDoc="0" locked="0" layoutInCell="1" allowOverlap="1" wp14:anchorId="40DB34D7" wp14:editId="79A7086C">
                <wp:simplePos x="0" y="0"/>
                <wp:positionH relativeFrom="column">
                  <wp:posOffset>-69850</wp:posOffset>
                </wp:positionH>
                <wp:positionV relativeFrom="paragraph">
                  <wp:posOffset>126937</wp:posOffset>
                </wp:positionV>
                <wp:extent cx="5830570" cy="3285553"/>
                <wp:effectExtent l="0" t="0" r="0" b="3810"/>
                <wp:wrapSquare wrapText="bothSides"/>
                <wp:docPr id="2068980354" name="Group 1"/>
                <wp:cNvGraphicFramePr/>
                <a:graphic xmlns:a="http://schemas.openxmlformats.org/drawingml/2006/main">
                  <a:graphicData uri="http://schemas.microsoft.com/office/word/2010/wordprocessingGroup">
                    <wpg:wgp>
                      <wpg:cNvGrpSpPr/>
                      <wpg:grpSpPr>
                        <a:xfrm>
                          <a:off x="0" y="0"/>
                          <a:ext cx="5830570" cy="3285553"/>
                          <a:chOff x="0" y="0"/>
                          <a:chExt cx="5830570" cy="3285553"/>
                        </a:xfrm>
                      </wpg:grpSpPr>
                      <pic:pic xmlns:pic="http://schemas.openxmlformats.org/drawingml/2006/picture">
                        <pic:nvPicPr>
                          <pic:cNvPr id="8" name="Imagem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9" name="Caixa de Texto 9"/>
                        <wps:cNvSpPr txBox="1"/>
                        <wps:spPr>
                          <a:xfrm>
                            <a:off x="0" y="2676588"/>
                            <a:ext cx="5829300" cy="608965"/>
                          </a:xfrm>
                          <a:prstGeom prst="rect">
                            <a:avLst/>
                          </a:prstGeom>
                          <a:solidFill>
                            <a:prstClr val="white"/>
                          </a:solidFill>
                          <a:ln>
                            <a:noFill/>
                          </a:ln>
                        </wps:spPr>
                        <wps:txbx>
                          <w:txbxContent>
                            <w:p w14:paraId="7755680D" w14:textId="32A1908D" w:rsidR="00B2218F" w:rsidRPr="00B2218F" w:rsidRDefault="00B2218F" w:rsidP="009607C7">
                              <w:pPr>
                                <w:pStyle w:val="Caption"/>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0DB34D7" id="_x0000_s1035" style="position:absolute;left:0;text-align:left;margin-left:-5.5pt;margin-top:10pt;width:459.1pt;height:258.7pt;z-index:251655168"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">
                <v:shape id="Imagem 8" o:spid="_x0000_s1036"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">
                  <v:imagedata r:id="rId25" o:title=""/>
                </v:shape>
                <v:shape id="Caixa de Texto 9" o:spid="_x0000_s1037"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7755680D" w14:textId="32A1908D" w:rsidR="00B2218F" w:rsidRPr="00B2218F" w:rsidRDefault="00B2218F" w:rsidP="009607C7">
                        <w:pPr>
                          <w:pStyle w:val="Caption"/>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2F5A00">
        <w:rPr>
          <w:b/>
        </w:rPr>
        <w:tab/>
      </w:r>
    </w:p>
    <w:p w14:paraId="41E473E7" w14:textId="7A594A4E" w:rsidR="000426EC" w:rsidRDefault="00E13F3D" w:rsidP="001A1409">
      <w:pPr>
        <w:spacing w:line="360" w:lineRule="auto"/>
        <w:ind w:firstLine="708"/>
        <w:rPr>
          <w:ins w:id="90" w:author="Adâmara Santos Gonçalves Felício Adâmara" w:date="2024-02-02T20:10:00Z"/>
        </w:rPr>
      </w:pPr>
      <w:commentRangeStart w:id="91"/>
      <w:commentRangeStart w:id="92"/>
      <w:r>
        <w:rPr>
          <w:bCs/>
        </w:rPr>
        <w:t xml:space="preserve">No gráfico correspondente ao </w:t>
      </w:r>
      <w:proofErr w:type="spellStart"/>
      <w:r w:rsidRPr="00B2218F">
        <w:t>Naïve</w:t>
      </w:r>
      <w:proofErr w:type="spellEnd"/>
      <w:r>
        <w:t xml:space="preserve"> </w:t>
      </w:r>
      <w:proofErr w:type="spellStart"/>
      <w:r>
        <w:t>Bayes</w:t>
      </w:r>
      <w:proofErr w:type="spellEnd"/>
      <w:r>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66046035" w14:textId="3DFB601E" w:rsidR="007274C7" w:rsidRPr="00E13F3D" w:rsidRDefault="007274C7" w:rsidP="001A1409">
      <w:pPr>
        <w:spacing w:line="360" w:lineRule="auto"/>
        <w:ind w:firstLine="708"/>
        <w:rPr>
          <w:bCs/>
        </w:rPr>
      </w:pPr>
      <w:ins w:id="93" w:author="Adâmara Santos Gonçalves Felício Adâmara" w:date="2024-02-02T20:10:00Z">
        <w:r w:rsidRPr="007274C7">
          <w:rPr>
            <w:highlight w:val="yellow"/>
            <w:rPrChange w:id="94" w:author="Adâmara Santos Gonçalves Felício Adâmara" w:date="2024-02-02T20:11:00Z">
              <w:rPr/>
            </w:rPrChange>
          </w:rPr>
          <w:t>MINHA SUGESTÃO: INTERPRETAR AS MÉTRICAS PARA NB, UMA A UMA (1 parágrafo basta).</w:t>
        </w:r>
      </w:ins>
    </w:p>
    <w:p w14:paraId="38911313" w14:textId="6E30EA31" w:rsidR="000426EC" w:rsidRDefault="00E13F3D" w:rsidP="00554D40">
      <w:pPr>
        <w:spacing w:line="360" w:lineRule="auto"/>
        <w:rPr>
          <w:ins w:id="95" w:author="Adâmara Santos Gonçalves Felício Adâmara" w:date="2024-02-02T20:11:00Z"/>
        </w:rPr>
      </w:pPr>
      <w:r>
        <w:tab/>
        <w:t xml:space="preserve">Embora no cenário geral o modelo BERT tenha superado o </w:t>
      </w:r>
      <w:proofErr w:type="spellStart"/>
      <w:r w:rsidRPr="00B2218F">
        <w:t>Naïve</w:t>
      </w:r>
      <w:proofErr w:type="spellEnd"/>
      <w:r>
        <w:t xml:space="preserve"> </w:t>
      </w:r>
      <w:proofErr w:type="spellStart"/>
      <w:r>
        <w:t>Bayes</w:t>
      </w:r>
      <w:proofErr w:type="spellEnd"/>
      <w:r>
        <w:t xml:space="preserve">, o modelo mais simples exibiu uma capacidade notável nas classificações dos sentimentos neutros, o que é relevante em contextos </w:t>
      </w:r>
      <w:del w:id="96" w:author="Adâmara Santos Gonçalves Felício Adâmara" w:date="2024-02-02T20:11:00Z">
        <w:r w:rsidDel="007274C7">
          <w:delText>onde</w:delText>
        </w:r>
      </w:del>
      <w:ins w:id="97" w:author="Adâmara Santos Gonçalves Felício Adâmara" w:date="2024-02-02T20:11:00Z">
        <w:r w:rsidR="007274C7">
          <w:t>em que</w:t>
        </w:r>
      </w:ins>
      <w:r>
        <w:t xml:space="preserve"> essa distinção é crucial.</w:t>
      </w:r>
    </w:p>
    <w:p w14:paraId="5CF07AD2" w14:textId="613C5D48" w:rsidR="007274C7" w:rsidRPr="00E13F3D" w:rsidRDefault="007274C7" w:rsidP="007274C7">
      <w:pPr>
        <w:spacing w:line="360" w:lineRule="auto"/>
        <w:ind w:firstLine="708"/>
        <w:rPr>
          <w:ins w:id="98" w:author="Adâmara Santos Gonçalves Felício Adâmara" w:date="2024-02-02T20:11:00Z"/>
          <w:bCs/>
        </w:rPr>
      </w:pPr>
      <w:ins w:id="99" w:author="Adâmara Santos Gonçalves Felício Adâmara" w:date="2024-02-02T20:11:00Z">
        <w:r w:rsidRPr="007274C7">
          <w:rPr>
            <w:highlight w:val="yellow"/>
            <w:rPrChange w:id="100" w:author="Adâmara Santos Gonçalves Felício Adâmara" w:date="2024-02-02T20:11:00Z">
              <w:rPr/>
            </w:rPrChange>
          </w:rPr>
          <w:t>MINHA SUGESTÃO: INTERPRETAR AS MÉTRICAS PARA BERT, UMA A UMA (1 parágrafo basta).</w:t>
        </w:r>
      </w:ins>
    </w:p>
    <w:p w14:paraId="02D52E16" w14:textId="6EFF8EFC" w:rsidR="007274C7" w:rsidDel="007274C7" w:rsidRDefault="007274C7" w:rsidP="00554D40">
      <w:pPr>
        <w:spacing w:line="360" w:lineRule="auto"/>
        <w:rPr>
          <w:del w:id="101" w:author="Adâmara Santos Gonçalves Felício Adâmara" w:date="2024-02-02T20:11:00Z"/>
        </w:rPr>
      </w:pPr>
    </w:p>
    <w:p w14:paraId="5FBB858A" w14:textId="48927A1A" w:rsidR="00F1544C" w:rsidRDefault="00E13F3D" w:rsidP="00554D40">
      <w:pPr>
        <w:spacing w:line="360" w:lineRule="auto"/>
        <w:rPr>
          <w:ins w:id="102" w:author="Adâmara Santos Gonçalves Felício Adâmara" w:date="2024-01-24T14:27:00Z"/>
          <w:b/>
        </w:rPr>
      </w:pPr>
      <w:r>
        <w:tab/>
      </w:r>
      <w:r w:rsidR="001A1409">
        <w:t>Por outro lado,</w:t>
      </w:r>
      <w:r>
        <w:t xml:space="preserve"> o modelo de rede neural evidenciou uma performance superior</w:t>
      </w:r>
      <w:r w:rsidR="001A1409">
        <w:t>,</w:t>
      </w:r>
      <w:r>
        <w:t xml:space="preserve"> </w:t>
      </w:r>
      <w:r w:rsidR="001A1409">
        <w:t>com</w:t>
      </w:r>
      <w:r>
        <w:t xml:space="preserve"> </w:t>
      </w:r>
      <w:r w:rsidR="001A1409">
        <w:t xml:space="preserve">uma </w:t>
      </w:r>
      <w:r>
        <w:t>predominância</w:t>
      </w:r>
      <w:r w:rsidR="001A1409">
        <w:t xml:space="preserve"> </w:t>
      </w:r>
      <w:r>
        <w:t xml:space="preserve">particularmente expressiva para as métricas revocação e </w:t>
      </w:r>
      <w:r w:rsidR="001A1409">
        <w:t xml:space="preserve">pontuação </w:t>
      </w:r>
      <w:r>
        <w:t xml:space="preserve">F1, levando em consideração </w:t>
      </w:r>
      <w:r w:rsidR="001A1409">
        <w:t xml:space="preserve">os sentimentos das classes positiva e negativa. O BERT com sua arquitetura avançada, demonstrou uma consistência que contribui para uma taxa menor de falsos negativos e uma e uma melhor identificação global dos sentimentos. </w:t>
      </w:r>
      <w:commentRangeEnd w:id="91"/>
      <w:r w:rsidR="00952648">
        <w:rPr>
          <w:rStyle w:val="CommentReference"/>
        </w:rPr>
        <w:commentReference w:id="91"/>
      </w:r>
      <w:commentRangeEnd w:id="92"/>
      <w:r w:rsidR="00AF47A8">
        <w:rPr>
          <w:rStyle w:val="CommentReference"/>
        </w:rPr>
        <w:commentReference w:id="92"/>
      </w:r>
    </w:p>
    <w:p w14:paraId="5F5F6DBF" w14:textId="77777777" w:rsidR="00F1544C" w:rsidRDefault="00F1544C" w:rsidP="00554D40">
      <w:pPr>
        <w:spacing w:line="360" w:lineRule="auto"/>
        <w:rPr>
          <w:ins w:id="103" w:author="Adâmara Santos Gonçalves Felício Adâmara" w:date="2024-02-02T20:12:00Z"/>
          <w:b/>
        </w:rPr>
      </w:pPr>
    </w:p>
    <w:p w14:paraId="0C320BBA" w14:textId="317DC8EE" w:rsidR="007274C7" w:rsidRDefault="007274C7" w:rsidP="007274C7">
      <w:pPr>
        <w:spacing w:line="360" w:lineRule="auto"/>
        <w:rPr>
          <w:ins w:id="104" w:author="Adâmara Santos Gonçalves Felício Adâmara" w:date="2024-02-02T20:12:00Z"/>
          <w:b/>
        </w:rPr>
      </w:pPr>
      <w:ins w:id="105" w:author="Adâmara Santos Gonçalves Felício Adâmara" w:date="2024-02-02T20:12:00Z">
        <w:r>
          <w:rPr>
            <w:b/>
          </w:rPr>
          <w:t>Discussão de Resultados</w:t>
        </w:r>
      </w:ins>
    </w:p>
    <w:p w14:paraId="3CD73F40" w14:textId="7002BCE2" w:rsidR="007274C7" w:rsidRDefault="007274C7" w:rsidP="007274C7">
      <w:pPr>
        <w:spacing w:line="360" w:lineRule="auto"/>
        <w:rPr>
          <w:ins w:id="106" w:author="Adâmara Santos Gonçalves Felício Adâmara" w:date="2024-02-02T20:27:00Z"/>
          <w:bCs/>
        </w:rPr>
      </w:pPr>
      <w:ins w:id="107" w:author="Adâmara Santos Gonçalves Felício Adâmara" w:date="2024-02-02T20:12:00Z">
        <w:r>
          <w:rPr>
            <w:bCs/>
          </w:rPr>
          <w:t xml:space="preserve">Rodrigo, recomendo que você </w:t>
        </w:r>
      </w:ins>
      <w:ins w:id="108" w:author="Adâmara Santos Gonçalves Felício Adâmara" w:date="2024-02-02T20:13:00Z">
        <w:r>
          <w:rPr>
            <w:bCs/>
          </w:rPr>
          <w:t xml:space="preserve">adicione uma seção de discussão em que você </w:t>
        </w:r>
      </w:ins>
      <w:ins w:id="109" w:author="Adâmara Santos Gonçalves Felício Adâmara" w:date="2024-02-02T20:16:00Z">
        <w:r w:rsidR="008F147A">
          <w:rPr>
            <w:bCs/>
          </w:rPr>
          <w:t>dialoga com</w:t>
        </w:r>
      </w:ins>
      <w:ins w:id="110" w:author="Adâmara Santos Gonçalves Felício Adâmara" w:date="2024-02-02T20:13:00Z">
        <w:r>
          <w:rPr>
            <w:bCs/>
          </w:rPr>
          <w:t xml:space="preserve"> os resultados do seu trabalho</w:t>
        </w:r>
      </w:ins>
      <w:ins w:id="111" w:author="Adâmara Santos Gonçalves Felício Adâmara" w:date="2024-02-02T20:17:00Z">
        <w:r w:rsidR="008F147A">
          <w:rPr>
            <w:bCs/>
          </w:rPr>
          <w:t xml:space="preserve"> e compare </w:t>
        </w:r>
      </w:ins>
      <w:ins w:id="112" w:author="Adâmara Santos Gonçalves Felício Adâmara" w:date="2024-02-02T20:13:00Z">
        <w:r>
          <w:rPr>
            <w:bCs/>
          </w:rPr>
          <w:t>com outros publicados sobre o assunto.</w:t>
        </w:r>
      </w:ins>
      <w:ins w:id="113" w:author="Adâmara Santos Gonçalves Felício Adâmara" w:date="2024-02-02T20:17:00Z">
        <w:r w:rsidR="008F147A">
          <w:rPr>
            <w:bCs/>
          </w:rPr>
          <w:t xml:space="preserve"> Considere que: a objetivo do seu trabalho é analisar eficiência, então destacar </w:t>
        </w:r>
      </w:ins>
      <w:ins w:id="114" w:author="Adâmara Santos Gonçalves Felício Adâmara" w:date="2024-02-02T20:18:00Z">
        <w:r w:rsidR="0012645B">
          <w:rPr>
            <w:bCs/>
          </w:rPr>
          <w:t xml:space="preserve">e diferenciar </w:t>
        </w:r>
      </w:ins>
      <w:ins w:id="115" w:author="Adâmara Santos Gonçalves Felício Adâmara" w:date="2024-02-02T20:17:00Z">
        <w:r w:rsidR="008F147A">
          <w:rPr>
            <w:bCs/>
          </w:rPr>
          <w:t xml:space="preserve">a natureza dos </w:t>
        </w:r>
        <w:r w:rsidR="008F147A">
          <w:rPr>
            <w:bCs/>
          </w:rPr>
          <w:lastRenderedPageBreak/>
          <w:t>métodos é interessante</w:t>
        </w:r>
      </w:ins>
      <w:ins w:id="116" w:author="Adâmara Santos Gonçalves Felício Adâmara" w:date="2024-02-02T20:18:00Z">
        <w:r w:rsidR="0012645B">
          <w:rPr>
            <w:bCs/>
          </w:rPr>
          <w:t>. Sugiro no mínimo 4 parágrafos. Recorra a</w:t>
        </w:r>
      </w:ins>
      <w:ins w:id="117" w:author="Adâmara Santos Gonçalves Felício Adâmara" w:date="2024-02-02T20:19:00Z">
        <w:r w:rsidR="0012645B">
          <w:rPr>
            <w:bCs/>
          </w:rPr>
          <w:t xml:space="preserve"> artigos científicos e textos acadêmicos para as suas ci</w:t>
        </w:r>
      </w:ins>
      <w:ins w:id="118" w:author="Adâmara Santos Gonçalves Felício Adâmara" w:date="2024-02-02T20:20:00Z">
        <w:r w:rsidR="0012645B">
          <w:rPr>
            <w:bCs/>
          </w:rPr>
          <w:t>tações.</w:t>
        </w:r>
      </w:ins>
    </w:p>
    <w:p w14:paraId="2D9226E2" w14:textId="795B01F3" w:rsidR="0012645B" w:rsidRDefault="0012645B" w:rsidP="007274C7">
      <w:pPr>
        <w:spacing w:line="360" w:lineRule="auto"/>
        <w:rPr>
          <w:ins w:id="119" w:author="Adâmara Santos Gonçalves Felício Adâmara" w:date="2024-02-02T20:20:00Z"/>
          <w:bCs/>
        </w:rPr>
      </w:pPr>
      <w:ins w:id="120" w:author="Adâmara Santos Gonçalves Felício Adâmara" w:date="2024-02-02T20:27:00Z">
        <w:r>
          <w:rPr>
            <w:bCs/>
          </w:rPr>
          <w:t xml:space="preserve">Finalize com o quinto parágrafo que resuma as limitações dos seu trabalho (os desafios enfrentados que podem </w:t>
        </w:r>
      </w:ins>
      <w:ins w:id="121" w:author="Adâmara Santos Gonçalves Felício Adâmara" w:date="2024-02-02T20:28:00Z">
        <w:r>
          <w:rPr>
            <w:bCs/>
          </w:rPr>
          <w:t>ter impacto os resultados do seu trabalho, seja hardware, técnica, financeiro, aprendizagem... qualquer natureza).</w:t>
        </w:r>
      </w:ins>
    </w:p>
    <w:p w14:paraId="30AF3163" w14:textId="77777777" w:rsidR="0012645B" w:rsidRDefault="0012645B" w:rsidP="007274C7">
      <w:pPr>
        <w:spacing w:line="360" w:lineRule="auto"/>
        <w:rPr>
          <w:ins w:id="122" w:author="Adâmara Santos Gonçalves Felício Adâmara" w:date="2024-02-02T20:20:00Z"/>
          <w:bCs/>
        </w:rPr>
      </w:pPr>
    </w:p>
    <w:p w14:paraId="69E7BD3E" w14:textId="455E54D0" w:rsidR="0012645B" w:rsidRDefault="0012645B" w:rsidP="0012645B">
      <w:pPr>
        <w:spacing w:line="360" w:lineRule="auto"/>
        <w:rPr>
          <w:ins w:id="123" w:author="Adâmara Santos Gonçalves Felício Adâmara" w:date="2024-02-02T20:20:00Z"/>
          <w:b/>
        </w:rPr>
      </w:pPr>
      <w:ins w:id="124" w:author="Adâmara Santos Gonçalves Felício Adâmara" w:date="2024-02-02T20:20:00Z">
        <w:r>
          <w:rPr>
            <w:b/>
          </w:rPr>
          <w:t>Conclusão</w:t>
        </w:r>
      </w:ins>
    </w:p>
    <w:p w14:paraId="60EF7114" w14:textId="47CC9348" w:rsidR="0012645B" w:rsidRDefault="0012645B" w:rsidP="0012645B">
      <w:pPr>
        <w:spacing w:line="360" w:lineRule="auto"/>
        <w:rPr>
          <w:ins w:id="125" w:author="Adâmara Santos Gonçalves Felício Adâmara" w:date="2024-02-02T20:20:00Z"/>
          <w:bCs/>
        </w:rPr>
      </w:pPr>
      <w:ins w:id="126" w:author="Adâmara Santos Gonçalves Felício Adâmara" w:date="2024-02-02T20:20:00Z">
        <w:r>
          <w:rPr>
            <w:bCs/>
          </w:rPr>
          <w:t>A conclusão deve ser realizada em no máximo dois parágrafos. Sendo que você deverá considerar:</w:t>
        </w:r>
      </w:ins>
    </w:p>
    <w:p w14:paraId="33B2F089" w14:textId="01FD1093" w:rsidR="0012645B" w:rsidRDefault="0012645B" w:rsidP="0012645B">
      <w:pPr>
        <w:spacing w:line="360" w:lineRule="auto"/>
        <w:rPr>
          <w:ins w:id="127" w:author="Adâmara Santos Gonçalves Felício Adâmara" w:date="2024-02-02T20:22:00Z"/>
          <w:bCs/>
        </w:rPr>
      </w:pPr>
      <w:ins w:id="128" w:author="Adâmara Santos Gonçalves Felício Adâmara" w:date="2024-02-02T20:20:00Z">
        <w:r>
          <w:rPr>
            <w:bCs/>
          </w:rPr>
          <w:t xml:space="preserve">- </w:t>
        </w:r>
        <w:proofErr w:type="gramStart"/>
        <w:r>
          <w:rPr>
            <w:bCs/>
          </w:rPr>
          <w:t>retome</w:t>
        </w:r>
        <w:proofErr w:type="gramEnd"/>
        <w:r>
          <w:rPr>
            <w:bCs/>
          </w:rPr>
          <w:t xml:space="preserve"> ao leitor qual era o objetivo do trabal</w:t>
        </w:r>
      </w:ins>
      <w:ins w:id="129" w:author="Adâmara Santos Gonçalves Felício Adâmara" w:date="2024-02-02T20:21:00Z">
        <w:r>
          <w:rPr>
            <w:bCs/>
          </w:rPr>
          <w:t xml:space="preserve">ho, informe se você atendeu, </w:t>
        </w:r>
      </w:ins>
      <w:ins w:id="130" w:author="Adâmara Santos Gonçalves Felício Adâmara" w:date="2024-02-02T20:22:00Z">
        <w:r>
          <w:rPr>
            <w:bCs/>
          </w:rPr>
          <w:t>e qual foi o seu principal resultado/resultado geral/maior contribuição (1 parágrafo).</w:t>
        </w:r>
      </w:ins>
    </w:p>
    <w:p w14:paraId="4B7E7138" w14:textId="34C5D6F5" w:rsidR="0012645B" w:rsidRPr="0012645B" w:rsidRDefault="0012645B" w:rsidP="0012645B">
      <w:pPr>
        <w:spacing w:line="360" w:lineRule="auto"/>
        <w:rPr>
          <w:ins w:id="131" w:author="Adâmara Santos Gonçalves Felício Adâmara" w:date="2024-02-02T20:20:00Z"/>
          <w:bCs/>
          <w:rPrChange w:id="132" w:author="Adâmara Santos Gonçalves Felício Adâmara" w:date="2024-02-02T20:20:00Z">
            <w:rPr>
              <w:ins w:id="133" w:author="Adâmara Santos Gonçalves Felício Adâmara" w:date="2024-02-02T20:20:00Z"/>
              <w:b/>
            </w:rPr>
          </w:rPrChange>
        </w:rPr>
      </w:pPr>
      <w:ins w:id="134" w:author="Adâmara Santos Gonçalves Felício Adâmara" w:date="2024-02-02T20:22:00Z">
        <w:r>
          <w:rPr>
            <w:bCs/>
          </w:rPr>
          <w:t xml:space="preserve">- </w:t>
        </w:r>
      </w:ins>
      <w:ins w:id="135" w:author="Adâmara Santos Gonçalves Felício Adâmara" w:date="2024-02-02T20:23:00Z">
        <w:r>
          <w:rPr>
            <w:bCs/>
          </w:rPr>
          <w:t xml:space="preserve"> </w:t>
        </w:r>
        <w:proofErr w:type="gramStart"/>
        <w:r>
          <w:rPr>
            <w:bCs/>
          </w:rPr>
          <w:t>apresente</w:t>
        </w:r>
        <w:proofErr w:type="gramEnd"/>
        <w:r>
          <w:rPr>
            <w:bCs/>
          </w:rPr>
          <w:t xml:space="preserve"> propostas </w:t>
        </w:r>
      </w:ins>
      <w:ins w:id="136" w:author="Adâmara Santos Gonçalves Felício Adâmara" w:date="2024-02-02T20:26:00Z">
        <w:r>
          <w:rPr>
            <w:bCs/>
          </w:rPr>
          <w:t>de continuidade do seu trabalho, os chamados trabal</w:t>
        </w:r>
      </w:ins>
      <w:ins w:id="137" w:author="Adâmara Santos Gonçalves Felício Adâmara" w:date="2024-02-02T20:27:00Z">
        <w:r>
          <w:rPr>
            <w:bCs/>
          </w:rPr>
          <w:t>hos futuros;</w:t>
        </w:r>
      </w:ins>
    </w:p>
    <w:p w14:paraId="478D0BEA" w14:textId="77777777" w:rsidR="0012645B" w:rsidRPr="007274C7" w:rsidRDefault="0012645B" w:rsidP="007274C7">
      <w:pPr>
        <w:spacing w:line="360" w:lineRule="auto"/>
        <w:rPr>
          <w:ins w:id="138" w:author="Adâmara Santos Gonçalves Felício Adâmara" w:date="2024-02-02T20:12:00Z"/>
          <w:bCs/>
          <w:rPrChange w:id="139" w:author="Adâmara Santos Gonçalves Felício Adâmara" w:date="2024-02-02T20:12:00Z">
            <w:rPr>
              <w:ins w:id="140" w:author="Adâmara Santos Gonçalves Felício Adâmara" w:date="2024-02-02T20:12:00Z"/>
              <w:b/>
            </w:rPr>
          </w:rPrChange>
        </w:rPr>
      </w:pPr>
    </w:p>
    <w:p w14:paraId="60A5ACA7" w14:textId="77777777" w:rsidR="007274C7" w:rsidRPr="00554D40" w:rsidRDefault="007274C7" w:rsidP="00554D40">
      <w:pPr>
        <w:spacing w:line="360" w:lineRule="auto"/>
        <w:rPr>
          <w:b/>
        </w:rPr>
      </w:pPr>
    </w:p>
    <w:p w14:paraId="6597D8DE" w14:textId="77777777" w:rsidR="000A46BE" w:rsidRPr="008172B5" w:rsidRDefault="000A46BE" w:rsidP="000A46BE">
      <w:pPr>
        <w:spacing w:line="360" w:lineRule="auto"/>
        <w:rPr>
          <w:b/>
        </w:rPr>
      </w:pPr>
      <w:bookmarkStart w:id="141" w:name="_Hlk33977167"/>
      <w:r w:rsidRPr="008172B5">
        <w:rPr>
          <w:b/>
        </w:rPr>
        <w:t>Referências</w:t>
      </w:r>
    </w:p>
    <w:bookmarkEnd w:id="141"/>
    <w:p w14:paraId="09081F57" w14:textId="62950091" w:rsidR="008F6B04" w:rsidRDefault="008F6B04" w:rsidP="008F6B04">
      <w:pPr>
        <w:spacing w:line="240" w:lineRule="auto"/>
        <w:jc w:val="left"/>
      </w:pPr>
    </w:p>
    <w:p w14:paraId="5A17EABB" w14:textId="7FC54492" w:rsidR="00924FB5" w:rsidRPr="00924FB5" w:rsidRDefault="00924FB5" w:rsidP="008F6B04">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Aleksei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sidRPr="00924FB5">
        <w:rPr>
          <w:lang w:val="en-US"/>
        </w:rPr>
        <w:t>Lightweight and Elegant Data Reduction Strategies for Training Acceleration o</w:t>
      </w:r>
      <w:r>
        <w:rPr>
          <w:lang w:val="en-US"/>
        </w:rPr>
        <w:t>f Convolutional Neural Networks. MDPI Journal, 2023.</w:t>
      </w:r>
    </w:p>
    <w:p w14:paraId="7769A009" w14:textId="77777777" w:rsidR="00924FB5" w:rsidRPr="00924FB5" w:rsidRDefault="00924FB5" w:rsidP="008F6B04">
      <w:pPr>
        <w:spacing w:line="240" w:lineRule="auto"/>
        <w:jc w:val="left"/>
        <w:rPr>
          <w:lang w:val="en-US"/>
        </w:rPr>
      </w:pPr>
    </w:p>
    <w:p w14:paraId="17A6F61E" w14:textId="594A95DF" w:rsidR="008F6B04" w:rsidRPr="008F6B04" w:rsidRDefault="008F6B04" w:rsidP="008F6B04">
      <w:pPr>
        <w:spacing w:line="240" w:lineRule="auto"/>
        <w:jc w:val="left"/>
        <w:rPr>
          <w:lang w:val="en-US"/>
        </w:rPr>
      </w:pPr>
      <w:proofErr w:type="spellStart"/>
      <w:r w:rsidRPr="005F272A">
        <w:rPr>
          <w:lang w:val="en-US"/>
          <w:rPrChange w:id="142" w:author="Adâmara Santos Gonçalves Felício Adâmara" w:date="2024-02-02T19:58:00Z">
            <w:rPr/>
          </w:rPrChange>
        </w:rPr>
        <w:t>Azilawati</w:t>
      </w:r>
      <w:proofErr w:type="spellEnd"/>
      <w:r w:rsidRPr="005F272A">
        <w:rPr>
          <w:lang w:val="en-US"/>
          <w:rPrChange w:id="143" w:author="Adâmara Santos Gonçalves Felício Adâmara" w:date="2024-02-02T19:58:00Z">
            <w:rPr/>
          </w:rPrChange>
        </w:rPr>
        <w:t xml:space="preserve"> </w:t>
      </w:r>
      <w:proofErr w:type="spellStart"/>
      <w:r w:rsidRPr="005F272A">
        <w:rPr>
          <w:lang w:val="en-US"/>
          <w:rPrChange w:id="144" w:author="Adâmara Santos Gonçalves Felício Adâmara" w:date="2024-02-02T19:58:00Z">
            <w:rPr/>
          </w:rPrChange>
        </w:rPr>
        <w:t>Azizan</w:t>
      </w:r>
      <w:proofErr w:type="spellEnd"/>
      <w:r w:rsidRPr="005F272A">
        <w:rPr>
          <w:lang w:val="en-US"/>
          <w:rPrChange w:id="145" w:author="Adâmara Santos Gonçalves Felício Adâmara" w:date="2024-02-02T19:58:00Z">
            <w:rPr/>
          </w:rPrChange>
        </w:rPr>
        <w:t xml:space="preserve">, </w:t>
      </w:r>
      <w:proofErr w:type="spellStart"/>
      <w:r w:rsidR="00526DEE" w:rsidRPr="005F272A">
        <w:rPr>
          <w:lang w:val="en-US"/>
          <w:rPrChange w:id="146" w:author="Adâmara Santos Gonçalves Felício Adâmara" w:date="2024-02-02T19:58:00Z">
            <w:rPr/>
          </w:rPrChange>
        </w:rPr>
        <w:t>Masurah</w:t>
      </w:r>
      <w:proofErr w:type="spellEnd"/>
      <w:r w:rsidR="00526DEE" w:rsidRPr="005F272A">
        <w:rPr>
          <w:lang w:val="en-US"/>
          <w:rPrChange w:id="147" w:author="Adâmara Santos Gonçalves Felício Adâmara" w:date="2024-02-02T19:58:00Z">
            <w:rPr/>
          </w:rPrChange>
        </w:rPr>
        <w:t xml:space="preserve"> Mohamad, Mohammad Nasir Abdullah, </w:t>
      </w:r>
      <w:proofErr w:type="spellStart"/>
      <w:r w:rsidR="00526DEE" w:rsidRPr="005F272A">
        <w:rPr>
          <w:lang w:val="en-US"/>
          <w:rPrChange w:id="148" w:author="Adâmara Santos Gonçalves Felício Adâmara" w:date="2024-02-02T19:58:00Z">
            <w:rPr/>
          </w:rPrChange>
        </w:rPr>
        <w:t>Nurkhairizan</w:t>
      </w:r>
      <w:proofErr w:type="spellEnd"/>
      <w:r w:rsidR="00526DEE" w:rsidRPr="005F272A">
        <w:rPr>
          <w:lang w:val="en-US"/>
          <w:rPrChange w:id="149" w:author="Adâmara Santos Gonçalves Felício Adâmara" w:date="2024-02-02T19:58:00Z">
            <w:rPr/>
          </w:rPrChange>
        </w:rPr>
        <w:t xml:space="preserve"> </w:t>
      </w:r>
      <w:proofErr w:type="spellStart"/>
      <w:r w:rsidR="00526DEE" w:rsidRPr="005F272A">
        <w:rPr>
          <w:lang w:val="en-US"/>
          <w:rPrChange w:id="150" w:author="Adâmara Santos Gonçalves Felício Adâmara" w:date="2024-02-02T19:58:00Z">
            <w:rPr/>
          </w:rPrChange>
        </w:rPr>
        <w:t>Khairudin</w:t>
      </w:r>
      <w:proofErr w:type="spellEnd"/>
      <w:r w:rsidR="00526DEE" w:rsidRPr="005F272A">
        <w:rPr>
          <w:lang w:val="en-US"/>
          <w:rPrChange w:id="151" w:author="Adâmara Santos Gonçalves Felício Adâmara" w:date="2024-02-02T19:58:00Z">
            <w:rPr/>
          </w:rPrChange>
        </w:rPr>
        <w:t xml:space="preserve">, </w:t>
      </w:r>
      <w:r w:rsidRPr="005F272A">
        <w:rPr>
          <w:lang w:val="en-US"/>
          <w:rPrChange w:id="152" w:author="Adâmara Santos Gonçalves Felício Adâmara" w:date="2024-02-02T19:58:00Z">
            <w:rPr/>
          </w:rPrChange>
        </w:rPr>
        <w:t xml:space="preserve">Nurul Najwa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04D7DD01" w14:textId="742E9ADB" w:rsidR="008F6B04" w:rsidRDefault="008F6B04" w:rsidP="008F6B04">
      <w:pPr>
        <w:spacing w:line="240" w:lineRule="auto"/>
        <w:jc w:val="left"/>
        <w:rPr>
          <w:lang w:val="en-US"/>
        </w:rPr>
      </w:pPr>
    </w:p>
    <w:p w14:paraId="626FC03C" w14:textId="3EE66BD6" w:rsidR="006E7DE0" w:rsidRPr="00E376FE" w:rsidRDefault="006E7DE0" w:rsidP="008F6B04">
      <w:pPr>
        <w:spacing w:line="240" w:lineRule="auto"/>
        <w:jc w:val="left"/>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w:t>
      </w:r>
      <w:r w:rsidRPr="006E7DE0">
        <w:rPr>
          <w:lang w:val="en-US"/>
        </w:rPr>
        <w:t>Multinomial Naïve Bayes Classi</w:t>
      </w:r>
      <w:r>
        <w:rPr>
          <w:lang w:val="en-US"/>
        </w:rPr>
        <w:t>fi</w:t>
      </w:r>
      <w:r w:rsidRPr="006E7DE0">
        <w:rPr>
          <w:lang w:val="en-US"/>
        </w:rPr>
        <w:t>er for Sentiment Analysis of Internet Movie Database</w:t>
      </w:r>
      <w:r>
        <w:rPr>
          <w:lang w:val="en-US"/>
        </w:rPr>
        <w:t xml:space="preserve">. </w:t>
      </w:r>
      <w:r w:rsidRPr="00E376FE">
        <w:t xml:space="preserve">Vietnam </w:t>
      </w:r>
      <w:proofErr w:type="spellStart"/>
      <w:r w:rsidRPr="00E376FE">
        <w:t>Journal</w:t>
      </w:r>
      <w:proofErr w:type="spellEnd"/>
      <w:r w:rsidRPr="00E376FE">
        <w:t xml:space="preserve"> </w:t>
      </w:r>
      <w:proofErr w:type="spellStart"/>
      <w:r w:rsidRPr="00E376FE">
        <w:t>of</w:t>
      </w:r>
      <w:proofErr w:type="spellEnd"/>
      <w:r w:rsidRPr="00E376FE">
        <w:t xml:space="preserve"> Computer Science, 2023.</w:t>
      </w:r>
    </w:p>
    <w:p w14:paraId="1DBEF857" w14:textId="77777777" w:rsidR="006E7DE0" w:rsidRPr="00E376FE" w:rsidRDefault="006E7DE0" w:rsidP="008F6B04">
      <w:pPr>
        <w:spacing w:line="240" w:lineRule="auto"/>
        <w:jc w:val="left"/>
      </w:pPr>
    </w:p>
    <w:p w14:paraId="638B8AE0" w14:textId="45BCD59D" w:rsidR="008F6B04" w:rsidRDefault="008F6B04" w:rsidP="008F6B04">
      <w:pPr>
        <w:spacing w:line="240" w:lineRule="auto"/>
        <w:jc w:val="left"/>
      </w:pPr>
      <w:r w:rsidRPr="00E376FE">
        <w:t xml:space="preserve">Fabrício </w:t>
      </w:r>
      <w:proofErr w:type="spellStart"/>
      <w:r w:rsidRPr="00E376FE">
        <w:t>Bevenuto</w:t>
      </w:r>
      <w:proofErr w:type="spellEnd"/>
      <w:r w:rsidRPr="00E376FE">
        <w:t xml:space="preserve">, Filipe Ribeiro, Matheus </w:t>
      </w:r>
      <w:proofErr w:type="spellStart"/>
      <w:r w:rsidRPr="00E376FE">
        <w:t>Araujo</w:t>
      </w:r>
      <w:proofErr w:type="spellEnd"/>
      <w:r w:rsidRPr="00E376FE">
        <w:t xml:space="preserve">. </w:t>
      </w:r>
      <w:r w:rsidRPr="008F6B04">
        <w:t xml:space="preserve">Métodos para Análises de Sentimentos em Mídias Sociais. Curso rápido em uma conferência de </w:t>
      </w:r>
      <w:proofErr w:type="spellStart"/>
      <w:r w:rsidRPr="008F6B04">
        <w:t>webmedia</w:t>
      </w:r>
      <w:proofErr w:type="spellEnd"/>
      <w:r w:rsidRPr="008F6B04">
        <w:t>, 2015.</w:t>
      </w:r>
    </w:p>
    <w:p w14:paraId="705AE060" w14:textId="77777777" w:rsidR="00E36641" w:rsidRDefault="00E36641" w:rsidP="00E36641">
      <w:pPr>
        <w:spacing w:line="240" w:lineRule="auto"/>
        <w:jc w:val="left"/>
        <w:rPr>
          <w:lang w:val="en-US"/>
        </w:rPr>
      </w:pPr>
      <w:r w:rsidRPr="009607C7">
        <w:t xml:space="preserve">Faisal Kevin </w:t>
      </w:r>
      <w:proofErr w:type="spellStart"/>
      <w:r w:rsidRPr="009607C7">
        <w:t>Alkindy</w:t>
      </w:r>
      <w:proofErr w:type="spellEnd"/>
      <w:r w:rsidRPr="009607C7">
        <w:t xml:space="preserve">, </w:t>
      </w:r>
      <w:proofErr w:type="spellStart"/>
      <w:r w:rsidRPr="009607C7">
        <w:t>Ubaid</w:t>
      </w:r>
      <w:proofErr w:type="spellEnd"/>
      <w:r w:rsidRPr="009607C7">
        <w:t xml:space="preserve"> Mohamed </w:t>
      </w:r>
      <w:proofErr w:type="spellStart"/>
      <w:r w:rsidRPr="009607C7">
        <w:t>Dahir</w:t>
      </w:r>
      <w:proofErr w:type="spellEnd"/>
      <w:r w:rsidRPr="009607C7">
        <w:t xml:space="preserve">. </w:t>
      </w:r>
      <w:r w:rsidRPr="008F6B04">
        <w:rPr>
          <w:lang w:val="en-US"/>
        </w:rPr>
        <w:t xml:space="preserve">Utilizing Machine Learning for Sentiment Analysis of IMDB Movie Review Data. </w:t>
      </w:r>
      <w:r w:rsidRPr="008172B5">
        <w:rPr>
          <w:lang w:val="en-US"/>
        </w:rPr>
        <w:t>International Journal of Engineering Trends and Technology, 2023.</w:t>
      </w:r>
    </w:p>
    <w:p w14:paraId="1F7AEA70" w14:textId="0D1B5CFE" w:rsidR="008F6B04" w:rsidRPr="009607C7" w:rsidRDefault="008F6B04" w:rsidP="008F6B04">
      <w:pPr>
        <w:spacing w:line="240" w:lineRule="auto"/>
        <w:jc w:val="left"/>
        <w:rPr>
          <w:lang w:val="en-US"/>
        </w:rPr>
      </w:pPr>
    </w:p>
    <w:p w14:paraId="6DCB27A8" w14:textId="66AB780A" w:rsidR="002336CD" w:rsidRPr="002336CD" w:rsidRDefault="002336CD" w:rsidP="008F6B04">
      <w:pPr>
        <w:spacing w:line="240" w:lineRule="auto"/>
        <w:jc w:val="left"/>
        <w:rPr>
          <w:lang w:val="en-US"/>
        </w:rPr>
      </w:pPr>
      <w:r w:rsidRPr="002336CD">
        <w:rPr>
          <w:lang w:val="en-US"/>
        </w:rPr>
        <w:t>Haoran Li. Sentiment Analysis on Internet Movie Database (IMDb) Movie Review Dataset: Hyperparameters Tuning for Naïve Bayes Model</w:t>
      </w:r>
      <w:r>
        <w:rPr>
          <w:lang w:val="en-US"/>
        </w:rPr>
        <w:t>. Department of Material Sciences and Engineering, 2023.</w:t>
      </w:r>
    </w:p>
    <w:p w14:paraId="68AB424C" w14:textId="77777777" w:rsidR="002336CD" w:rsidRPr="002336CD" w:rsidRDefault="002336CD" w:rsidP="008F6B04">
      <w:pPr>
        <w:spacing w:line="240" w:lineRule="auto"/>
        <w:jc w:val="left"/>
        <w:rPr>
          <w:lang w:val="en-US"/>
        </w:rPr>
      </w:pPr>
    </w:p>
    <w:p w14:paraId="19F3DCC6" w14:textId="3CF6519F" w:rsidR="008F6B04" w:rsidRPr="008F6B04" w:rsidRDefault="008F6B04" w:rsidP="008F6B04">
      <w:pPr>
        <w:spacing w:line="240" w:lineRule="auto"/>
        <w:jc w:val="left"/>
        <w:rPr>
          <w:lang w:val="en-US"/>
        </w:rPr>
      </w:pPr>
      <w:r w:rsidRPr="00E36641">
        <w:rPr>
          <w:lang w:val="en-US"/>
        </w:rPr>
        <w:t xml:space="preserve">Harsh Sharma, </w:t>
      </w:r>
      <w:r w:rsidR="001F40EE" w:rsidRPr="00E36641">
        <w:rPr>
          <w:lang w:val="en-US"/>
        </w:rPr>
        <w:t xml:space="preserve">Prakash Rokade, Reena Gunjan, </w:t>
      </w:r>
      <w:r w:rsidRPr="00E36641">
        <w:rPr>
          <w:lang w:val="en-US"/>
        </w:rPr>
        <w:t xml:space="preserve">Satyajit Pangaonkar.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6496A1C4" w:rsidR="008F6B04" w:rsidRDefault="008F6B04" w:rsidP="008F6B04">
      <w:pPr>
        <w:spacing w:line="240" w:lineRule="auto"/>
        <w:jc w:val="left"/>
        <w:rPr>
          <w:lang w:val="en-US"/>
        </w:rPr>
      </w:pPr>
    </w:p>
    <w:p w14:paraId="01C8D238" w14:textId="6B722166" w:rsidR="00C61C29" w:rsidRDefault="00C61C29" w:rsidP="008F6B04">
      <w:pPr>
        <w:spacing w:line="240" w:lineRule="auto"/>
        <w:jc w:val="left"/>
        <w:rPr>
          <w:lang w:val="en-US"/>
        </w:rPr>
      </w:pPr>
      <w:r>
        <w:rPr>
          <w:lang w:val="en-US"/>
        </w:rPr>
        <w:lastRenderedPageBreak/>
        <w:t>Jacob Devlin, Ming-Wei Chang, Kenton Lee, Kristina Toutanova</w:t>
      </w:r>
      <w:r w:rsidRPr="008F6B04">
        <w:rPr>
          <w:lang w:val="en-US"/>
        </w:rPr>
        <w:t>. BERT: Pre-training of Deep Bidirectional Transformers for Language Understanding</w:t>
      </w:r>
      <w:r>
        <w:rPr>
          <w:lang w:val="en-US"/>
        </w:rPr>
        <w:t>. Google AI Language,</w:t>
      </w:r>
      <w:r w:rsidRPr="008F6B04">
        <w:rPr>
          <w:lang w:val="en-US"/>
        </w:rPr>
        <w:t xml:space="preserve"> 2018.</w:t>
      </w:r>
    </w:p>
    <w:p w14:paraId="7F366391" w14:textId="209718DC" w:rsidR="00C61C29" w:rsidRDefault="00C61C29" w:rsidP="008F6B04">
      <w:pPr>
        <w:spacing w:line="240" w:lineRule="auto"/>
        <w:jc w:val="left"/>
        <w:rPr>
          <w:lang w:val="en-US"/>
        </w:rPr>
      </w:pPr>
    </w:p>
    <w:p w14:paraId="5FA178E7" w14:textId="27395B6D" w:rsidR="005F3919" w:rsidRPr="005F3919" w:rsidRDefault="005F3919" w:rsidP="008F6B04">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xml:space="preserve">. </w:t>
      </w:r>
      <w:r w:rsidRPr="005F3919">
        <w:rPr>
          <w:lang w:val="en-US"/>
        </w:rPr>
        <w:t>International Conference on Learning Representations</w:t>
      </w:r>
      <w:r>
        <w:rPr>
          <w:lang w:val="en-US"/>
        </w:rPr>
        <w:t>, 2021.</w:t>
      </w:r>
    </w:p>
    <w:p w14:paraId="59F89C94" w14:textId="77777777" w:rsidR="005F3919" w:rsidRPr="008F6B04" w:rsidRDefault="005F3919"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 xml:space="preserve">Mine </w:t>
      </w:r>
      <w:proofErr w:type="spellStart"/>
      <w:r w:rsidRPr="008F6B04">
        <w:rPr>
          <w:lang w:val="en-US"/>
        </w:rPr>
        <w:t>Çetinkaya-Rundel</w:t>
      </w:r>
      <w:proofErr w:type="spellEnd"/>
      <w:r>
        <w:rPr>
          <w:lang w:val="en-US"/>
        </w:rPr>
        <w:t xml:space="preserve">, </w:t>
      </w:r>
      <w:r w:rsidR="008F6B04" w:rsidRPr="008F6B04">
        <w:rPr>
          <w:lang w:val="en-US"/>
        </w:rPr>
        <w:t xml:space="preserve">Mine </w:t>
      </w:r>
      <w:proofErr w:type="spellStart"/>
      <w:r w:rsidR="008F6B04" w:rsidRPr="008F6B04">
        <w:rPr>
          <w:lang w:val="en-US"/>
        </w:rPr>
        <w:t>Dogucu</w:t>
      </w:r>
      <w:proofErr w:type="spellEnd"/>
      <w:r w:rsidR="008F6B04" w:rsidRPr="008F6B04">
        <w:rPr>
          <w:lang w:val="en-US"/>
        </w:rPr>
        <w:t>.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6D9082B8" w:rsidR="008F6B04" w:rsidRPr="008F6B04" w:rsidRDefault="008F6B04" w:rsidP="008F6B04">
      <w:pPr>
        <w:spacing w:line="240" w:lineRule="auto"/>
        <w:jc w:val="left"/>
        <w:rPr>
          <w:lang w:val="en-US"/>
        </w:rPr>
      </w:pPr>
      <w:proofErr w:type="spellStart"/>
      <w:r w:rsidRPr="00F53C0A">
        <w:rPr>
          <w:lang w:val="es-ES"/>
          <w:rPrChange w:id="153" w:author="Adâmara Santos Gonçalves Felício Adâmara" w:date="2024-01-24T14:09:00Z">
            <w:rPr>
              <w:lang w:val="en-US"/>
            </w:rPr>
          </w:rPrChange>
        </w:rPr>
        <w:t>Murtadha</w:t>
      </w:r>
      <w:proofErr w:type="spellEnd"/>
      <w:r w:rsidRPr="00F53C0A">
        <w:rPr>
          <w:lang w:val="es-ES"/>
          <w:rPrChange w:id="154" w:author="Adâmara Santos Gonçalves Felício Adâmara" w:date="2024-01-24T14:09:00Z">
            <w:rPr>
              <w:lang w:val="en-US"/>
            </w:rPr>
          </w:rPrChange>
        </w:rPr>
        <w:t xml:space="preserve"> B. </w:t>
      </w:r>
      <w:proofErr w:type="spellStart"/>
      <w:r w:rsidRPr="00F53C0A">
        <w:rPr>
          <w:lang w:val="es-ES"/>
          <w:rPrChange w:id="155" w:author="Adâmara Santos Gonçalves Felício Adâmara" w:date="2024-01-24T14:09:00Z">
            <w:rPr>
              <w:lang w:val="en-US"/>
            </w:rPr>
          </w:rPrChange>
        </w:rPr>
        <w:t>Ressan</w:t>
      </w:r>
      <w:proofErr w:type="spellEnd"/>
      <w:r w:rsidRPr="00F53C0A">
        <w:rPr>
          <w:lang w:val="es-ES"/>
          <w:rPrChange w:id="156" w:author="Adâmara Santos Gonçalves Felício Adâmara" w:date="2024-01-24T14:09:00Z">
            <w:rPr>
              <w:lang w:val="en-US"/>
            </w:rPr>
          </w:rPrChange>
        </w:rPr>
        <w:t xml:space="preserve">, </w:t>
      </w:r>
      <w:proofErr w:type="spellStart"/>
      <w:r w:rsidRPr="00F53C0A">
        <w:rPr>
          <w:lang w:val="es-ES"/>
          <w:rPrChange w:id="157" w:author="Adâmara Santos Gonçalves Felício Adâmara" w:date="2024-01-24T14:09:00Z">
            <w:rPr>
              <w:lang w:val="en-US"/>
            </w:rPr>
          </w:rPrChange>
        </w:rPr>
        <w:t>Rehab</w:t>
      </w:r>
      <w:proofErr w:type="spellEnd"/>
      <w:r w:rsidRPr="00F53C0A">
        <w:rPr>
          <w:lang w:val="es-ES"/>
          <w:rPrChange w:id="158" w:author="Adâmara Santos Gonçalves Felício Adâmara" w:date="2024-01-24T14:09:00Z">
            <w:rPr>
              <w:lang w:val="en-US"/>
            </w:rPr>
          </w:rPrChange>
        </w:rPr>
        <w:t xml:space="preserve"> F. Hassan. </w:t>
      </w:r>
      <w:r w:rsidR="00E36641" w:rsidRPr="00E36641">
        <w:rPr>
          <w:lang w:val="en-US"/>
        </w:rPr>
        <w:t>Naïve-Bayes family for sentiment analysis during COVID-19 pandemic and classification tweets</w:t>
      </w:r>
      <w:r w:rsidR="00E36641">
        <w:rPr>
          <w:lang w:val="en-US"/>
        </w:rPr>
        <w:t xml:space="preserve">. </w:t>
      </w:r>
      <w:r w:rsidRPr="008F6B04">
        <w:rPr>
          <w:lang w:val="en-US"/>
        </w:rPr>
        <w:t>Department of Computer science, University of Technology, Baghdad, Iraq, 2022.</w:t>
      </w:r>
    </w:p>
    <w:p w14:paraId="47F7B7A0" w14:textId="28CBCEF2" w:rsidR="008F6B04" w:rsidRDefault="008F6B04" w:rsidP="008F6B04">
      <w:pPr>
        <w:spacing w:line="240" w:lineRule="auto"/>
        <w:jc w:val="left"/>
        <w:rPr>
          <w:lang w:val="en-US"/>
        </w:rPr>
      </w:pPr>
    </w:p>
    <w:p w14:paraId="2DCEF0FB" w14:textId="49191E74" w:rsidR="00E36641" w:rsidRDefault="00E36641" w:rsidP="008F6B04">
      <w:pPr>
        <w:spacing w:line="240" w:lineRule="auto"/>
        <w:jc w:val="left"/>
        <w:rPr>
          <w:lang w:val="en-US"/>
        </w:rPr>
      </w:pPr>
      <w:proofErr w:type="spellStart"/>
      <w:r w:rsidRPr="00E36641">
        <w:rPr>
          <w:lang w:val="en-US"/>
        </w:rPr>
        <w:t>Nassera</w:t>
      </w:r>
      <w:proofErr w:type="spellEnd"/>
      <w:r w:rsidRPr="00E36641">
        <w:rPr>
          <w:lang w:val="en-US"/>
        </w:rPr>
        <w:t xml:space="preserve"> </w:t>
      </w:r>
      <w:proofErr w:type="spellStart"/>
      <w:r w:rsidRPr="00E36641">
        <w:rPr>
          <w:lang w:val="en-US"/>
        </w:rPr>
        <w:t>Habbat</w:t>
      </w:r>
      <w:proofErr w:type="spellEnd"/>
      <w:r w:rsidRPr="00E36641">
        <w:rPr>
          <w:lang w:val="en-US"/>
        </w:rPr>
        <w:t xml:space="preserve">, Hicham Nouri, </w:t>
      </w:r>
      <w:proofErr w:type="spellStart"/>
      <w:r w:rsidRPr="00E36641">
        <w:rPr>
          <w:lang w:val="en-US"/>
        </w:rPr>
        <w:t>Houda</w:t>
      </w:r>
      <w:proofErr w:type="spellEnd"/>
      <w:r w:rsidRPr="00E36641">
        <w:rPr>
          <w:lang w:val="en-US"/>
        </w:rPr>
        <w:t xml:space="preserve"> </w:t>
      </w:r>
      <w:proofErr w:type="spellStart"/>
      <w:r w:rsidRPr="00E36641">
        <w:rPr>
          <w:lang w:val="en-US"/>
        </w:rPr>
        <w:t>Anoun</w:t>
      </w:r>
      <w:proofErr w:type="spellEnd"/>
      <w:r w:rsidRPr="00E36641">
        <w:rPr>
          <w:lang w:val="en-US"/>
        </w:rPr>
        <w:t xml:space="preserve">, Larbi </w:t>
      </w:r>
      <w:proofErr w:type="spellStart"/>
      <w:r w:rsidRPr="00E36641">
        <w:rPr>
          <w:lang w:val="en-US"/>
        </w:rPr>
        <w:t>Hassouni</w:t>
      </w:r>
      <w:proofErr w:type="spellEnd"/>
      <w:r w:rsidRPr="00E36641">
        <w:rPr>
          <w:lang w:val="en-US"/>
        </w:rPr>
        <w:t>. Sentiment analysis of imbalanced datasets using BERT and ensemble stacking for deep learning</w:t>
      </w:r>
      <w:r>
        <w:rPr>
          <w:lang w:val="en-US"/>
        </w:rPr>
        <w:t xml:space="preserve">. </w:t>
      </w:r>
      <w:r w:rsidRPr="009607C7">
        <w:rPr>
          <w:lang w:val="en-US"/>
        </w:rPr>
        <w:t>Research Laboratory on New Economy and Development</w:t>
      </w:r>
      <w:r>
        <w:rPr>
          <w:lang w:val="en-US"/>
        </w:rPr>
        <w:t>, 2023.</w:t>
      </w:r>
    </w:p>
    <w:p w14:paraId="12DFA50E" w14:textId="43CE652D" w:rsidR="00E36641" w:rsidRDefault="00E36641" w:rsidP="008F6B04">
      <w:pPr>
        <w:spacing w:line="240" w:lineRule="auto"/>
        <w:jc w:val="left"/>
        <w:rPr>
          <w:lang w:val="en-US"/>
        </w:rPr>
      </w:pPr>
    </w:p>
    <w:p w14:paraId="600C5B2B" w14:textId="0358D5E3" w:rsidR="00C56E21" w:rsidRPr="00C56E21" w:rsidRDefault="00C56E21" w:rsidP="008F6B04">
      <w:pPr>
        <w:spacing w:line="240" w:lineRule="auto"/>
        <w:jc w:val="left"/>
        <w:rPr>
          <w:lang w:val="en-US"/>
        </w:rPr>
      </w:pPr>
      <w:r w:rsidRPr="00C56E21">
        <w:rPr>
          <w:lang w:val="en-US"/>
        </w:rPr>
        <w:t xml:space="preserve">Rosie </w:t>
      </w:r>
      <w:proofErr w:type="spellStart"/>
      <w:r w:rsidRPr="00C56E21">
        <w:rPr>
          <w:lang w:val="en-US"/>
        </w:rPr>
        <w:t>Dunfornd</w:t>
      </w:r>
      <w:proofErr w:type="spellEnd"/>
      <w:r w:rsidRPr="00C56E21">
        <w:rPr>
          <w:lang w:val="en-US"/>
        </w:rPr>
        <w:t xml:space="preserve">, </w:t>
      </w:r>
      <w:proofErr w:type="spellStart"/>
      <w:r w:rsidRPr="00C56E21">
        <w:rPr>
          <w:lang w:val="en-US"/>
        </w:rPr>
        <w:t>Quanrong</w:t>
      </w:r>
      <w:proofErr w:type="spellEnd"/>
      <w:r w:rsidRPr="00C56E21">
        <w:rPr>
          <w:lang w:val="en-US"/>
        </w:rPr>
        <w:t xml:space="preserve"> </w:t>
      </w:r>
      <w:proofErr w:type="spellStart"/>
      <w:r w:rsidRPr="00C56E21">
        <w:rPr>
          <w:lang w:val="en-US"/>
        </w:rPr>
        <w:t>Su</w:t>
      </w:r>
      <w:proofErr w:type="spellEnd"/>
      <w:r w:rsidRPr="00C56E21">
        <w:rPr>
          <w:lang w:val="en-US"/>
        </w:rPr>
        <w:t xml:space="preserve">, </w:t>
      </w:r>
      <w:proofErr w:type="spellStart"/>
      <w:r w:rsidRPr="00C56E21">
        <w:rPr>
          <w:lang w:val="en-US"/>
        </w:rPr>
        <w:t>Ekraj</w:t>
      </w:r>
      <w:proofErr w:type="spellEnd"/>
      <w:r w:rsidRPr="00C56E21">
        <w:rPr>
          <w:lang w:val="en-US"/>
        </w:rPr>
        <w:t xml:space="preserve"> Tamang, Abiga</w:t>
      </w:r>
      <w:r>
        <w:rPr>
          <w:lang w:val="en-US"/>
        </w:rPr>
        <w:t>il Wintour. The Pareto Principle. The Plymouth Student Scientist, 2024.</w:t>
      </w:r>
    </w:p>
    <w:p w14:paraId="3E55B952" w14:textId="387C21C9" w:rsidR="00C56E21" w:rsidRDefault="00C56E21" w:rsidP="008F6B04">
      <w:pPr>
        <w:spacing w:line="240" w:lineRule="auto"/>
        <w:jc w:val="left"/>
        <w:rPr>
          <w:lang w:val="en-US"/>
        </w:rPr>
      </w:pPr>
    </w:p>
    <w:p w14:paraId="0D28F7A9" w14:textId="1A50A517" w:rsidR="00071B53" w:rsidRPr="00071B53" w:rsidRDefault="00071B53" w:rsidP="008F6B04">
      <w:pPr>
        <w:spacing w:line="240" w:lineRule="auto"/>
        <w:jc w:val="left"/>
        <w:rPr>
          <w:lang w:val="en-US"/>
        </w:rPr>
      </w:pPr>
      <w:r w:rsidRPr="00071B53">
        <w:rPr>
          <w:lang w:val="en-US"/>
        </w:rPr>
        <w:t>Tianyi Zhang</w:t>
      </w:r>
      <w:r>
        <w:rPr>
          <w:rFonts w:ascii="Cambria Math" w:hAnsi="Cambria Math" w:cs="Cambria Math"/>
          <w:lang w:val="en-US"/>
        </w:rPr>
        <w:t>,</w:t>
      </w:r>
      <w:r w:rsidRPr="00071B53">
        <w:rPr>
          <w:lang w:val="en-US"/>
        </w:rPr>
        <w:t xml:space="preserve"> Felix Wu</w:t>
      </w:r>
      <w:r>
        <w:rPr>
          <w:rFonts w:ascii="Cambria Math" w:hAnsi="Cambria Math" w:cs="Cambria Math"/>
          <w:lang w:val="en-US"/>
        </w:rPr>
        <w:t xml:space="preserve">, </w:t>
      </w:r>
      <w:r w:rsidRPr="00071B53">
        <w:rPr>
          <w:lang w:val="en-US"/>
        </w:rPr>
        <w:t>Arzoo Katiyar</w:t>
      </w:r>
      <w:r>
        <w:rPr>
          <w:lang w:val="en-US"/>
        </w:rPr>
        <w:t>,</w:t>
      </w:r>
      <w:r w:rsidRPr="00071B53">
        <w:rPr>
          <w:lang w:val="en-US"/>
        </w:rPr>
        <w:t xml:space="preserve"> Kilian Q. Weinberger</w:t>
      </w:r>
      <w:r>
        <w:rPr>
          <w:lang w:val="en-US"/>
        </w:rPr>
        <w:t>,</w:t>
      </w:r>
      <w:r w:rsidRPr="00071B53">
        <w:rPr>
          <w:lang w:val="en-US"/>
        </w:rPr>
        <w:t xml:space="preserve"> Yoav Artzi</w:t>
      </w:r>
      <w:r>
        <w:rPr>
          <w:lang w:val="en-US"/>
        </w:rPr>
        <w:t xml:space="preserve">. </w:t>
      </w:r>
      <w:r w:rsidR="00BE37F1">
        <w:rPr>
          <w:lang w:val="en-US"/>
        </w:rPr>
        <w:t>Revisiting Few-Sample BERT Fine-</w:t>
      </w:r>
      <w:proofErr w:type="spellStart"/>
      <w:r w:rsidR="00BE37F1">
        <w:rPr>
          <w:lang w:val="en-US"/>
        </w:rPr>
        <w:t>Tuning.</w:t>
      </w:r>
      <w:r w:rsidR="00BE37F1" w:rsidRPr="005F3919">
        <w:rPr>
          <w:lang w:val="en-US"/>
        </w:rPr>
        <w:t>International</w:t>
      </w:r>
      <w:proofErr w:type="spellEnd"/>
      <w:r w:rsidR="00BE37F1" w:rsidRPr="005F3919">
        <w:rPr>
          <w:lang w:val="en-US"/>
        </w:rPr>
        <w:t> Conference on Learning Representations</w:t>
      </w:r>
      <w:r w:rsidR="00BE37F1">
        <w:rPr>
          <w:lang w:val="en-US"/>
        </w:rPr>
        <w:t>, 2021.</w:t>
      </w:r>
    </w:p>
    <w:p w14:paraId="6CC40EE4" w14:textId="1397E1E6" w:rsidR="00071B53" w:rsidRDefault="00071B53" w:rsidP="008F6B04">
      <w:pPr>
        <w:spacing w:line="240" w:lineRule="auto"/>
        <w:jc w:val="left"/>
        <w:rPr>
          <w:lang w:val="en-US"/>
        </w:rPr>
      </w:pPr>
    </w:p>
    <w:p w14:paraId="44C1F392" w14:textId="56EACBDE" w:rsidR="00DA159C" w:rsidRDefault="00DA159C" w:rsidP="008F6B04">
      <w:pPr>
        <w:spacing w:line="240" w:lineRule="auto"/>
        <w:jc w:val="left"/>
        <w:rPr>
          <w:lang w:val="en-US"/>
        </w:rPr>
      </w:pPr>
      <w:proofErr w:type="spellStart"/>
      <w:r w:rsidRPr="005F272A">
        <w:rPr>
          <w:lang w:val="es-ES"/>
          <w:rPrChange w:id="159" w:author="Adâmara Santos Gonçalves Felício Adâmara" w:date="2024-02-02T19:58:00Z">
            <w:rPr>
              <w:lang w:val="en-US"/>
            </w:rPr>
          </w:rPrChange>
        </w:rPr>
        <w:t>Yankang</w:t>
      </w:r>
      <w:proofErr w:type="spellEnd"/>
      <w:r w:rsidRPr="005F272A">
        <w:rPr>
          <w:lang w:val="es-ES"/>
          <w:rPrChange w:id="160" w:author="Adâmara Santos Gonçalves Felício Adâmara" w:date="2024-02-02T19:58:00Z">
            <w:rPr>
              <w:lang w:val="en-US"/>
            </w:rPr>
          </w:rPrChange>
        </w:rPr>
        <w:t xml:space="preserve"> Su, </w:t>
      </w:r>
      <w:proofErr w:type="spellStart"/>
      <w:r w:rsidRPr="005F272A">
        <w:rPr>
          <w:lang w:val="es-ES"/>
          <w:rPrChange w:id="161" w:author="Adâmara Santos Gonçalves Felício Adâmara" w:date="2024-02-02T19:58:00Z">
            <w:rPr>
              <w:lang w:val="en-US"/>
            </w:rPr>
          </w:rPrChange>
        </w:rPr>
        <w:t>Zbigniew</w:t>
      </w:r>
      <w:proofErr w:type="spellEnd"/>
      <w:r w:rsidRPr="005F272A">
        <w:rPr>
          <w:lang w:val="es-ES"/>
          <w:rPrChange w:id="162" w:author="Adâmara Santos Gonçalves Felício Adâmara" w:date="2024-02-02T19:58:00Z">
            <w:rPr>
              <w:lang w:val="en-US"/>
            </w:rPr>
          </w:rPrChange>
        </w:rPr>
        <w:t xml:space="preserve"> j. </w:t>
      </w:r>
      <w:proofErr w:type="spellStart"/>
      <w:r w:rsidRPr="005F272A">
        <w:rPr>
          <w:lang w:val="es-ES"/>
          <w:rPrChange w:id="163" w:author="Adâmara Santos Gonçalves Felício Adâmara" w:date="2024-02-02T19:58:00Z">
            <w:rPr>
              <w:lang w:val="en-US"/>
            </w:rPr>
          </w:rPrChange>
        </w:rPr>
        <w:t>Kabala</w:t>
      </w:r>
      <w:proofErr w:type="spellEnd"/>
      <w:r w:rsidRPr="005F272A">
        <w:rPr>
          <w:lang w:val="es-ES"/>
          <w:rPrChange w:id="164" w:author="Adâmara Santos Gonçalves Felício Adâmara" w:date="2024-02-02T19:58:00Z">
            <w:rPr>
              <w:lang w:val="en-US"/>
            </w:rPr>
          </w:rPrChange>
        </w:rPr>
        <w:t xml:space="preserve">. </w:t>
      </w:r>
      <w:r>
        <w:rPr>
          <w:lang w:val="en-US"/>
        </w:rPr>
        <w:t>Public perception of ChatGPT and Transformer Learning for Tweets Sentiment Analysis Using Wolfram Mathematica. MDPI Journal, 2023.</w:t>
      </w:r>
    </w:p>
    <w:p w14:paraId="16B55652" w14:textId="77777777" w:rsidR="00DA159C" w:rsidRPr="00C56E21" w:rsidRDefault="00DA159C" w:rsidP="008F6B04">
      <w:pPr>
        <w:spacing w:line="240" w:lineRule="auto"/>
        <w:jc w:val="left"/>
        <w:rPr>
          <w:lang w:val="en-US"/>
        </w:rPr>
      </w:pPr>
    </w:p>
    <w:p w14:paraId="558AA7AF" w14:textId="7E449723" w:rsidR="00551EA4" w:rsidRPr="0055747D" w:rsidRDefault="008F6B04" w:rsidP="0055747D">
      <w:pPr>
        <w:spacing w:line="240" w:lineRule="auto"/>
        <w:jc w:val="left"/>
        <w:rPr>
          <w:lang w:val="en-US"/>
        </w:rPr>
      </w:pPr>
      <w:r w:rsidRPr="008F6B04">
        <w:rPr>
          <w:lang w:val="en-US"/>
        </w:rPr>
        <w:t>Yassine</w:t>
      </w:r>
      <w:r w:rsidR="0019358E">
        <w:rPr>
          <w:lang w:val="en-US"/>
        </w:rPr>
        <w:t xml:space="preserve"> </w:t>
      </w:r>
      <w:proofErr w:type="spellStart"/>
      <w:r w:rsidR="0019358E" w:rsidRPr="008F6B04">
        <w:rPr>
          <w:lang w:val="en-US"/>
        </w:rPr>
        <w:t>Rodani</w:t>
      </w:r>
      <w:proofErr w:type="spellEnd"/>
      <w:r w:rsidRPr="008F6B04">
        <w:rPr>
          <w:lang w:val="en-US"/>
        </w:rPr>
        <w:t xml:space="preserve">. Movie Sentiment Analysis: A Multinomial </w:t>
      </w:r>
      <w:proofErr w:type="spellStart"/>
      <w:r w:rsidRPr="008F6B04">
        <w:rPr>
          <w:lang w:val="en-US"/>
        </w:rPr>
        <w:t>Naıve</w:t>
      </w:r>
      <w:proofErr w:type="spellEnd"/>
      <w:r w:rsidRPr="008F6B04">
        <w:rPr>
          <w:lang w:val="en-US"/>
        </w:rPr>
        <w:t xml:space="preserve"> Bayes-Based Approach for Assessing User and Critic Opinions</w:t>
      </w:r>
      <w:r w:rsidR="00E36641">
        <w:rPr>
          <w:lang w:val="en-US"/>
        </w:rPr>
        <w:t xml:space="preserve">. University of Haute-Alsace, FR, </w:t>
      </w:r>
      <w:r w:rsidRPr="008F6B04">
        <w:rPr>
          <w:lang w:val="en-US"/>
        </w:rPr>
        <w:t>2019.</w:t>
      </w:r>
    </w:p>
    <w:sectPr w:rsidR="00551EA4" w:rsidRPr="0055747D" w:rsidSect="00A956E5">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drigo Franciozi Rodrigues Da Silva" w:date="2024-01-26T11:05:00Z" w:initials="RFRDS">
    <w:p w14:paraId="6EA308C9" w14:textId="355F36D2" w:rsidR="00FB6E4E" w:rsidRDefault="00FB6E4E">
      <w:pPr>
        <w:pStyle w:val="CommentText"/>
      </w:pPr>
      <w:r>
        <w:rPr>
          <w:rStyle w:val="CommentReference"/>
        </w:rPr>
        <w:annotationRef/>
      </w:r>
      <w:r>
        <w:t xml:space="preserve">Terceira sugestão de título. </w:t>
      </w:r>
      <w:r>
        <w:br/>
      </w:r>
      <w:r>
        <w:br/>
        <w:t>Pensei como outra possível sugestão, colocar apenas: “Análise de sentimentos no contexto de avaliações de filmes. “</w:t>
      </w:r>
    </w:p>
  </w:comment>
  <w:comment w:id="19" w:author="Rodrigo Franciozi Rodrigues Da Silva" w:date="2024-01-26T11:07:00Z" w:initials="RFRDS">
    <w:p w14:paraId="1E18EC6B" w14:textId="17A09E07" w:rsidR="00F507EF" w:rsidRDefault="00F507EF">
      <w:pPr>
        <w:pStyle w:val="CommentText"/>
      </w:pPr>
      <w:r>
        <w:rPr>
          <w:rStyle w:val="CommentReference"/>
        </w:rPr>
        <w:annotationRef/>
      </w:r>
      <w:r>
        <w:t>Removi a seção que continha as palavras chaves e resumo, farei ambas na próxima etapa.</w:t>
      </w:r>
    </w:p>
  </w:comment>
  <w:comment w:id="20" w:author="Adâmara Santos Gonçalves Felício Adâmara" w:date="2024-02-02T19:58:00Z" w:initials="AA">
    <w:p w14:paraId="31369441" w14:textId="77777777" w:rsidR="005F272A" w:rsidRDefault="005F272A" w:rsidP="005F272A">
      <w:pPr>
        <w:pStyle w:val="CommentText"/>
        <w:jc w:val="left"/>
      </w:pPr>
      <w:r>
        <w:rPr>
          <w:rStyle w:val="CommentReference"/>
        </w:rPr>
        <w:annotationRef/>
      </w:r>
      <w:r>
        <w:t>ok</w:t>
      </w:r>
    </w:p>
  </w:comment>
  <w:comment w:id="21" w:author="Adâmara Santos Gonçalves Felício Adâmara" w:date="2024-02-02T19:59:00Z" w:initials="AA">
    <w:p w14:paraId="42FB2537" w14:textId="77777777" w:rsidR="005F272A" w:rsidRDefault="005F272A" w:rsidP="005F272A">
      <w:pPr>
        <w:pStyle w:val="CommentText"/>
        <w:jc w:val="left"/>
      </w:pPr>
      <w:r>
        <w:rPr>
          <w:rStyle w:val="CommentReference"/>
        </w:rPr>
        <w:annotationRef/>
      </w:r>
      <w:r>
        <w:t>No caso o sucesso de bilheteria/sucesso monetário.</w:t>
      </w:r>
    </w:p>
  </w:comment>
  <w:comment w:id="22" w:author="Rodrigo Franciozi" w:date="2024-02-02T20:41:00Z" w:initials="RF">
    <w:p w14:paraId="0C765680" w14:textId="77777777" w:rsidR="00E376FE" w:rsidRDefault="00E376FE" w:rsidP="00E376FE">
      <w:pPr>
        <w:jc w:val="left"/>
      </w:pPr>
      <w:r>
        <w:rPr>
          <w:rStyle w:val="CommentReference"/>
        </w:rPr>
        <w:annotationRef/>
      </w:r>
      <w:r>
        <w:rPr>
          <w:sz w:val="20"/>
          <w:szCs w:val="20"/>
        </w:rPr>
        <w:t>Bilheteria ok</w:t>
      </w:r>
    </w:p>
  </w:comment>
  <w:comment w:id="28" w:author="Rodrigo Franciozi Rodrigues Da Silva" w:date="2024-01-26T11:04:00Z" w:initials="RFRDS">
    <w:p w14:paraId="50C078E3" w14:textId="46B37866" w:rsidR="008C50F0" w:rsidRDefault="008C50F0">
      <w:pPr>
        <w:pStyle w:val="CommentText"/>
      </w:pPr>
      <w:r>
        <w:rPr>
          <w:rStyle w:val="CommentReference"/>
        </w:rPr>
        <w:annotationRef/>
      </w:r>
      <w:r>
        <w:t>Inserido o parágrafo referente a sugestão de apresentar melhor a importância de uso da técnica de PLN para análise de avaliações de filmes.</w:t>
      </w:r>
    </w:p>
  </w:comment>
  <w:comment w:id="29" w:author="Adâmara Santos Gonçalves Felício Adâmara" w:date="2024-02-02T20:00:00Z" w:initials="AA">
    <w:p w14:paraId="296D5F69" w14:textId="77777777" w:rsidR="005F272A" w:rsidRDefault="005F272A" w:rsidP="005F272A">
      <w:pPr>
        <w:pStyle w:val="CommentText"/>
        <w:jc w:val="left"/>
      </w:pPr>
      <w:r>
        <w:rPr>
          <w:rStyle w:val="CommentReference"/>
        </w:rPr>
        <w:annotationRef/>
      </w:r>
      <w:r>
        <w:t>Muito bom!</w:t>
      </w:r>
    </w:p>
  </w:comment>
  <w:comment w:id="30" w:author="Adâmara Santos Gonçalves Felício Adâmara" w:date="2024-02-02T20:15:00Z" w:initials="AA">
    <w:p w14:paraId="24ACF353" w14:textId="77777777" w:rsidR="007274C7" w:rsidRDefault="007274C7" w:rsidP="007274C7">
      <w:pPr>
        <w:pStyle w:val="CommentText"/>
        <w:jc w:val="left"/>
      </w:pPr>
      <w:r>
        <w:rPr>
          <w:rStyle w:val="CommentReference"/>
        </w:rPr>
        <w:annotationRef/>
      </w:r>
      <w:r>
        <w:t>Revisei, veja se você concorda.</w:t>
      </w:r>
    </w:p>
  </w:comment>
  <w:comment w:id="31" w:author="Rodrigo Franciozi" w:date="2024-02-02T20:43:00Z" w:initials="RF">
    <w:p w14:paraId="541D7563" w14:textId="77777777" w:rsidR="00E376FE" w:rsidRDefault="00E376FE" w:rsidP="00E376FE">
      <w:pPr>
        <w:jc w:val="left"/>
      </w:pPr>
      <w:r>
        <w:rPr>
          <w:rStyle w:val="CommentReference"/>
        </w:rPr>
        <w:annotationRef/>
      </w:r>
      <w:r>
        <w:rPr>
          <w:sz w:val="20"/>
          <w:szCs w:val="20"/>
        </w:rPr>
        <w:t>Concordo.</w:t>
      </w:r>
    </w:p>
  </w:comment>
  <w:comment w:id="36" w:author="Rodrigo Franciozi Rodrigues Da Silva" w:date="2024-01-26T11:14:00Z" w:initials="RFRDS">
    <w:p w14:paraId="244E3DC7" w14:textId="79B1F707" w:rsidR="00F34966" w:rsidRPr="00F34966" w:rsidRDefault="00F34966">
      <w:pPr>
        <w:pStyle w:val="CommentText"/>
        <w:rPr>
          <w:lang w:val="en-US"/>
        </w:rPr>
      </w:pPr>
      <w:r>
        <w:rPr>
          <w:rStyle w:val="CommentReference"/>
        </w:rPr>
        <w:annotationRef/>
      </w:r>
      <w:r w:rsidRPr="00F34966">
        <w:rPr>
          <w:lang w:val="en-US"/>
        </w:rPr>
        <w:t>T</w:t>
      </w:r>
      <w:r>
        <w:rPr>
          <w:lang w:val="en-US"/>
        </w:rPr>
        <w:t>r</w:t>
      </w:r>
      <w:r w:rsidRPr="00F34966">
        <w:rPr>
          <w:lang w:val="en-US"/>
        </w:rPr>
        <w:t>aduzi stop-words para pt-b</w:t>
      </w:r>
      <w:r>
        <w:rPr>
          <w:lang w:val="en-US"/>
        </w:rPr>
        <w:t>r</w:t>
      </w:r>
    </w:p>
  </w:comment>
  <w:comment w:id="37" w:author="Adâmara Santos Gonçalves Felício Adâmara" w:date="2024-02-02T20:30:00Z" w:initials="AA">
    <w:p w14:paraId="20DF875E" w14:textId="77777777" w:rsidR="00EF13C3" w:rsidRDefault="00EF13C3" w:rsidP="00EF13C3">
      <w:pPr>
        <w:pStyle w:val="CommentText"/>
        <w:jc w:val="left"/>
      </w:pPr>
      <w:r>
        <w:rPr>
          <w:rStyle w:val="CommentReference"/>
        </w:rPr>
        <w:annotationRef/>
      </w:r>
      <w:r>
        <w:t>Inseri versão em inglês entre parêntese.</w:t>
      </w:r>
    </w:p>
  </w:comment>
  <w:comment w:id="38" w:author="Rodrigo Franciozi" w:date="2024-02-02T20:43:00Z" w:initials="RF">
    <w:p w14:paraId="64E48FA5" w14:textId="77777777" w:rsidR="00E376FE" w:rsidRDefault="00E376FE" w:rsidP="00E376FE">
      <w:pPr>
        <w:jc w:val="left"/>
      </w:pPr>
      <w:r>
        <w:rPr>
          <w:rStyle w:val="CommentReference"/>
        </w:rPr>
        <w:annotationRef/>
      </w:r>
      <w:r>
        <w:rPr>
          <w:sz w:val="20"/>
          <w:szCs w:val="20"/>
        </w:rPr>
        <w:t>ok</w:t>
      </w:r>
    </w:p>
  </w:comment>
  <w:comment w:id="40" w:author="Rodrigo Franciozi Rodrigues Da Silva" w:date="2024-01-26T11:19:00Z" w:initials="RFRDS">
    <w:p w14:paraId="49D63BA3" w14:textId="421BB2D3" w:rsidR="00721369" w:rsidRDefault="00721369">
      <w:pPr>
        <w:pStyle w:val="CommentText"/>
      </w:pPr>
      <w:r>
        <w:rPr>
          <w:rStyle w:val="CommentReference"/>
        </w:rPr>
        <w:annotationRef/>
      </w:r>
      <w:r>
        <w:t>Percebi que após a formatação como justificado da legenda referente a imagem abaixo, fica realmente feio de visualizar, mas acabei deixando dessa maneira por conta do documento oficial das normal da USP para elaboração:</w:t>
      </w:r>
      <w:r>
        <w:br/>
      </w:r>
      <w:r>
        <w:br/>
        <w:t xml:space="preserve"> “</w:t>
      </w:r>
      <w:r>
        <w:rPr>
          <w:sz w:val="22"/>
          <w:szCs w:val="22"/>
        </w:rPr>
        <w:t>Os títulos devem ser localizados abaixo das figuras, com o texto justificado às margens, precedido da palavra Figura e o número em algarismo arábico</w:t>
      </w:r>
      <w:r>
        <w:t>”</w:t>
      </w:r>
    </w:p>
    <w:p w14:paraId="29F23139" w14:textId="77777777" w:rsidR="007B51C1" w:rsidRDefault="007B51C1">
      <w:pPr>
        <w:pStyle w:val="CommentText"/>
      </w:pPr>
    </w:p>
    <w:p w14:paraId="052C4D9D" w14:textId="753E3AE2" w:rsidR="007B51C1" w:rsidRDefault="007B51C1">
      <w:pPr>
        <w:pStyle w:val="CommentText"/>
      </w:pPr>
      <w:r>
        <w:t>Deixo justificado, ou mudo para alinhado a esquerda mesmo?</w:t>
      </w:r>
    </w:p>
  </w:comment>
  <w:comment w:id="41" w:author="Adâmara Santos Gonçalves Felício Adâmara" w:date="2024-02-02T20:00:00Z" w:initials="AA">
    <w:p w14:paraId="511B9349" w14:textId="77777777" w:rsidR="005F272A" w:rsidRDefault="005F272A" w:rsidP="005F272A">
      <w:pPr>
        <w:pStyle w:val="CommentText"/>
        <w:jc w:val="left"/>
      </w:pPr>
      <w:r>
        <w:rPr>
          <w:rStyle w:val="CommentReference"/>
        </w:rPr>
        <w:annotationRef/>
      </w:r>
      <w:r>
        <w:t>ok</w:t>
      </w:r>
    </w:p>
  </w:comment>
  <w:comment w:id="46" w:author="Rodrigo Franciozi Rodrigues Da Silva" w:date="2024-01-26T11:11:00Z" w:initials="RFRDS">
    <w:p w14:paraId="4D5DE1FE" w14:textId="6409D223" w:rsidR="00CF67E0" w:rsidRDefault="00CF67E0">
      <w:pPr>
        <w:pStyle w:val="CommentText"/>
      </w:pPr>
      <w:r>
        <w:rPr>
          <w:rStyle w:val="CommentReference"/>
        </w:rPr>
        <w:annotationRef/>
      </w:r>
      <w:r>
        <w:t>Removi a categoria de métodos e optei por manter apenas “base de dados” e “metodologias”</w:t>
      </w:r>
    </w:p>
  </w:comment>
  <w:comment w:id="47" w:author="Adâmara Santos Gonçalves Felício Adâmara" w:date="2024-02-02T20:01:00Z" w:initials="AA">
    <w:p w14:paraId="48F347C6" w14:textId="77777777" w:rsidR="005F272A" w:rsidRDefault="005F272A" w:rsidP="005F272A">
      <w:pPr>
        <w:pStyle w:val="CommentText"/>
        <w:jc w:val="left"/>
      </w:pPr>
      <w:r>
        <w:rPr>
          <w:rStyle w:val="CommentReference"/>
        </w:rPr>
        <w:annotationRef/>
      </w:r>
      <w:r>
        <w:t>ok</w:t>
      </w:r>
    </w:p>
  </w:comment>
  <w:comment w:id="49" w:author="Adâmara Santos Gonçalves Felício Adâmara" w:date="2024-01-24T14:18:00Z" w:initials="AA">
    <w:p w14:paraId="420A8DA9" w14:textId="3C6269B4" w:rsidR="00F53C0A" w:rsidRDefault="00F53C0A" w:rsidP="00F53C0A">
      <w:pPr>
        <w:pStyle w:val="CommentText"/>
        <w:jc w:val="left"/>
      </w:pPr>
      <w:r>
        <w:rPr>
          <w:rStyle w:val="CommentReference"/>
        </w:rPr>
        <w:annotationRef/>
      </w:r>
      <w:r>
        <w:t>Foi necessário, Correto?</w:t>
      </w:r>
    </w:p>
  </w:comment>
  <w:comment w:id="50" w:author="Rodrigo Franciozi Rodrigues Da Silva" w:date="2024-01-26T11:09:00Z" w:initials="RFRDS">
    <w:p w14:paraId="3E1C222D" w14:textId="7C6EB1A9" w:rsidR="00AD6A14" w:rsidRDefault="00AD6A14">
      <w:pPr>
        <w:pStyle w:val="CommentText"/>
      </w:pPr>
      <w:r>
        <w:rPr>
          <w:rStyle w:val="CommentReference"/>
        </w:rPr>
        <w:annotationRef/>
      </w:r>
      <w:r>
        <w:t>Correto.</w:t>
      </w:r>
    </w:p>
  </w:comment>
  <w:comment w:id="54" w:author="Rodrigo Franciozi Rodrigues Da Silva" w:date="2024-01-26T11:12:00Z" w:initials="RFRDS">
    <w:p w14:paraId="1C1DEB64" w14:textId="296F5B77" w:rsidR="00D47DBA" w:rsidRDefault="00D47DBA">
      <w:pPr>
        <w:pStyle w:val="CommentText"/>
      </w:pPr>
      <w:r>
        <w:rPr>
          <w:rStyle w:val="CommentReference"/>
        </w:rPr>
        <w:annotationRef/>
      </w:r>
      <w:r>
        <w:t>Alterei a expressão bag of words para pt-br</w:t>
      </w:r>
    </w:p>
  </w:comment>
  <w:comment w:id="55" w:author="Adâmara Santos Gonçalves Felício Adâmara" w:date="2024-02-02T20:02:00Z" w:initials="AA">
    <w:p w14:paraId="5440FA5C" w14:textId="77777777" w:rsidR="005F272A" w:rsidRDefault="005F272A" w:rsidP="005F272A">
      <w:pPr>
        <w:pStyle w:val="CommentText"/>
        <w:jc w:val="left"/>
      </w:pPr>
      <w:r>
        <w:rPr>
          <w:rStyle w:val="CommentReference"/>
        </w:rPr>
        <w:annotationRef/>
      </w:r>
      <w:r>
        <w:t>Ok, adicionei o termo em inglês em parênteses.</w:t>
      </w:r>
    </w:p>
  </w:comment>
  <w:comment w:id="60" w:author="Rodrigo Franciozi Rodrigues Da Silva" w:date="2024-01-26T11:05:00Z" w:initials="RFRDS">
    <w:p w14:paraId="3A8565F3" w14:textId="4EDE9EDB" w:rsidR="008C50F0" w:rsidRDefault="008C50F0">
      <w:pPr>
        <w:pStyle w:val="CommentText"/>
      </w:pPr>
      <w:r>
        <w:rPr>
          <w:rStyle w:val="CommentReference"/>
        </w:rPr>
        <w:annotationRef/>
      </w:r>
      <w:r>
        <w:t>Contexto melhorado e com citação do motivo disso ser possível</w:t>
      </w:r>
    </w:p>
  </w:comment>
  <w:comment w:id="61" w:author="Adâmara Santos Gonçalves Felício Adâmara" w:date="2024-02-02T20:03:00Z" w:initials="AA">
    <w:p w14:paraId="75B4665F" w14:textId="77777777" w:rsidR="005F272A" w:rsidRDefault="005F272A" w:rsidP="005F272A">
      <w:pPr>
        <w:pStyle w:val="CommentText"/>
        <w:jc w:val="left"/>
      </w:pPr>
      <w:r>
        <w:rPr>
          <w:rStyle w:val="CommentReference"/>
        </w:rPr>
        <w:annotationRef/>
      </w:r>
      <w:r>
        <w:t>Ajustei o termo "dá" para "permitiu". Verifique se você está de acordo.</w:t>
      </w:r>
    </w:p>
  </w:comment>
  <w:comment w:id="62" w:author="Rodrigo Franciozi" w:date="2024-02-02T20:45:00Z" w:initials="RF">
    <w:p w14:paraId="1FEB4502" w14:textId="77777777" w:rsidR="00E376FE" w:rsidRDefault="00E376FE" w:rsidP="00E376FE">
      <w:pPr>
        <w:jc w:val="left"/>
      </w:pPr>
      <w:r>
        <w:rPr>
          <w:rStyle w:val="CommentReference"/>
        </w:rPr>
        <w:annotationRef/>
      </w:r>
      <w:r>
        <w:rPr>
          <w:sz w:val="20"/>
          <w:szCs w:val="20"/>
        </w:rPr>
        <w:t>De acordo.</w:t>
      </w:r>
    </w:p>
  </w:comment>
  <w:comment w:id="69" w:author="Rodrigo Franciozi Rodrigues Da Silva" w:date="2024-01-26T11:03:00Z" w:initials="RFRDS">
    <w:p w14:paraId="4A6777AC" w14:textId="16261CE4" w:rsidR="00952648" w:rsidRDefault="00952648">
      <w:pPr>
        <w:pStyle w:val="CommentText"/>
      </w:pPr>
      <w:r>
        <w:rPr>
          <w:rStyle w:val="CommentReference"/>
        </w:rPr>
        <w:annotationRef/>
      </w:r>
      <w:r>
        <w:t>Movi a figura 2</w:t>
      </w:r>
      <w:r w:rsidR="00CE43E6">
        <w:t xml:space="preserve"> e o texto associado a ela</w:t>
      </w:r>
      <w:r>
        <w:t xml:space="preserve"> para o in</w:t>
      </w:r>
      <w:r w:rsidR="00CE43E6">
        <w:t>í</w:t>
      </w:r>
      <w:r>
        <w:t>cio do tópico de resultados preliminares</w:t>
      </w:r>
    </w:p>
  </w:comment>
  <w:comment w:id="70" w:author="Adâmara Santos Gonçalves Felício Adâmara" w:date="2024-02-02T20:04:00Z" w:initials="AA">
    <w:p w14:paraId="091FB3EC" w14:textId="77777777" w:rsidR="005F272A" w:rsidRDefault="005F272A" w:rsidP="005F272A">
      <w:pPr>
        <w:pStyle w:val="CommentText"/>
        <w:jc w:val="left"/>
      </w:pPr>
      <w:r>
        <w:rPr>
          <w:rStyle w:val="CommentReference"/>
        </w:rPr>
        <w:annotationRef/>
      </w:r>
      <w:r>
        <w:t>Retirei a informação em numeral, coloquei em texto, fique melhor assim.</w:t>
      </w:r>
    </w:p>
  </w:comment>
  <w:comment w:id="71" w:author="Rodrigo Franciozi" w:date="2024-02-02T20:45:00Z" w:initials="RF">
    <w:p w14:paraId="091E89A7" w14:textId="77777777" w:rsidR="00E376FE" w:rsidRDefault="00E376FE" w:rsidP="00E376FE">
      <w:pPr>
        <w:jc w:val="left"/>
      </w:pPr>
      <w:r>
        <w:rPr>
          <w:rStyle w:val="CommentReference"/>
        </w:rPr>
        <w:annotationRef/>
      </w:r>
      <w:r>
        <w:rPr>
          <w:sz w:val="20"/>
          <w:szCs w:val="20"/>
        </w:rPr>
        <w:t>Sem problemas.</w:t>
      </w:r>
    </w:p>
  </w:comment>
  <w:comment w:id="77" w:author="Rodrigo Franciozi Rodrigues Da Silva" w:date="2024-01-26T11:02:00Z" w:initials="RFRDS">
    <w:p w14:paraId="564EEB96" w14:textId="44508E50" w:rsidR="00952648" w:rsidRDefault="00952648">
      <w:pPr>
        <w:pStyle w:val="CommentText"/>
      </w:pPr>
      <w:r>
        <w:rPr>
          <w:rStyle w:val="CommentReference"/>
        </w:rPr>
        <w:annotationRef/>
      </w:r>
      <w:r>
        <w:t>Discussão com mais detalhes referente as matrizes de confusão</w:t>
      </w:r>
      <w:r w:rsidR="00CE43E6">
        <w:t xml:space="preserve"> (figura 3)</w:t>
      </w:r>
    </w:p>
  </w:comment>
  <w:comment w:id="78" w:author="Adâmara Santos Gonçalves Felício Adâmara" w:date="2024-02-02T20:28:00Z" w:initials="AA">
    <w:p w14:paraId="5F1EB2B9" w14:textId="77777777" w:rsidR="00AF47A8" w:rsidRDefault="00AF47A8" w:rsidP="00AF47A8">
      <w:pPr>
        <w:pStyle w:val="CommentText"/>
        <w:jc w:val="left"/>
      </w:pPr>
      <w:r>
        <w:rPr>
          <w:rStyle w:val="CommentReference"/>
        </w:rPr>
        <w:annotationRef/>
      </w:r>
      <w:r>
        <w:t>ok</w:t>
      </w:r>
    </w:p>
  </w:comment>
  <w:comment w:id="91" w:author="Rodrigo Franciozi Rodrigues Da Silva" w:date="2024-01-26T11:01:00Z" w:initials="RFRDS">
    <w:p w14:paraId="62F0D03B" w14:textId="49C04609" w:rsidR="00952648" w:rsidRDefault="00952648">
      <w:pPr>
        <w:pStyle w:val="CommentText"/>
      </w:pPr>
      <w:r>
        <w:rPr>
          <w:rStyle w:val="CommentReference"/>
        </w:rPr>
        <w:annotationRef/>
      </w:r>
      <w:r>
        <w:t xml:space="preserve">Discussão com </w:t>
      </w:r>
      <w:r w:rsidR="00CE43E6">
        <w:t xml:space="preserve">maior número de </w:t>
      </w:r>
      <w:r>
        <w:t xml:space="preserve">detalhes referente a figura </w:t>
      </w:r>
      <w:r w:rsidR="00CE43E6">
        <w:t>4</w:t>
      </w:r>
      <w:r>
        <w:t>.</w:t>
      </w:r>
    </w:p>
  </w:comment>
  <w:comment w:id="92" w:author="Adâmara Santos Gonçalves Felício Adâmara" w:date="2024-02-02T20:28:00Z" w:initials="AA">
    <w:p w14:paraId="4353001E" w14:textId="77777777" w:rsidR="00AF47A8" w:rsidRDefault="00AF47A8" w:rsidP="00AF47A8">
      <w:pPr>
        <w:pStyle w:val="CommentText"/>
        <w:jc w:val="lef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308C9" w15:done="0"/>
  <w15:commentEx w15:paraId="1E18EC6B" w15:done="0"/>
  <w15:commentEx w15:paraId="31369441" w15:paraIdParent="1E18EC6B" w15:done="0"/>
  <w15:commentEx w15:paraId="42FB2537" w15:done="0"/>
  <w15:commentEx w15:paraId="0C765680" w15:paraIdParent="42FB2537" w15:done="0"/>
  <w15:commentEx w15:paraId="50C078E3" w15:done="0"/>
  <w15:commentEx w15:paraId="296D5F69" w15:paraIdParent="50C078E3" w15:done="0"/>
  <w15:commentEx w15:paraId="24ACF353" w15:done="0"/>
  <w15:commentEx w15:paraId="541D7563" w15:paraIdParent="24ACF353" w15:done="0"/>
  <w15:commentEx w15:paraId="244E3DC7" w15:done="0"/>
  <w15:commentEx w15:paraId="20DF875E" w15:paraIdParent="244E3DC7" w15:done="0"/>
  <w15:commentEx w15:paraId="64E48FA5" w15:paraIdParent="244E3DC7" w15:done="0"/>
  <w15:commentEx w15:paraId="052C4D9D" w15:done="0"/>
  <w15:commentEx w15:paraId="511B9349" w15:paraIdParent="052C4D9D" w15:done="0"/>
  <w15:commentEx w15:paraId="4D5DE1FE" w15:done="0"/>
  <w15:commentEx w15:paraId="48F347C6" w15:paraIdParent="4D5DE1FE" w15:done="0"/>
  <w15:commentEx w15:paraId="420A8DA9" w15:done="1"/>
  <w15:commentEx w15:paraId="3E1C222D" w15:paraIdParent="420A8DA9" w15:done="1"/>
  <w15:commentEx w15:paraId="1C1DEB64" w15:done="0"/>
  <w15:commentEx w15:paraId="5440FA5C" w15:paraIdParent="1C1DEB64" w15:done="0"/>
  <w15:commentEx w15:paraId="3A8565F3" w15:done="0"/>
  <w15:commentEx w15:paraId="75B4665F" w15:paraIdParent="3A8565F3" w15:done="0"/>
  <w15:commentEx w15:paraId="1FEB4502" w15:paraIdParent="3A8565F3" w15:done="0"/>
  <w15:commentEx w15:paraId="4A6777AC" w15:done="0"/>
  <w15:commentEx w15:paraId="091FB3EC" w15:paraIdParent="4A6777AC" w15:done="0"/>
  <w15:commentEx w15:paraId="091E89A7" w15:paraIdParent="4A6777AC" w15:done="0"/>
  <w15:commentEx w15:paraId="564EEB96" w15:done="0"/>
  <w15:commentEx w15:paraId="5F1EB2B9" w15:paraIdParent="564EEB96" w15:done="0"/>
  <w15:commentEx w15:paraId="62F0D03B" w15:done="0"/>
  <w15:commentEx w15:paraId="4353001E" w15:paraIdParent="62F0D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E1086" w16cex:dateUtc="2024-01-26T14:05:00Z"/>
  <w16cex:commentExtensible w16cex:durableId="295E10E6" w16cex:dateUtc="2024-01-26T14:07:00Z"/>
  <w16cex:commentExtensible w16cex:durableId="310038DF" w16cex:dateUtc="2024-02-02T22:58:00Z"/>
  <w16cex:commentExtensible w16cex:durableId="055662D5" w16cex:dateUtc="2024-02-02T22:59:00Z"/>
  <w16cex:commentExtensible w16cex:durableId="58E28498" w16cex:dateUtc="2024-02-02T23:41:00Z"/>
  <w16cex:commentExtensible w16cex:durableId="295E1025" w16cex:dateUtc="2024-01-26T14:04:00Z"/>
  <w16cex:commentExtensible w16cex:durableId="4338F7F8" w16cex:dateUtc="2024-02-02T23:00:00Z"/>
  <w16cex:commentExtensible w16cex:durableId="638047B2" w16cex:dateUtc="2024-02-02T23:15:00Z"/>
  <w16cex:commentExtensible w16cex:durableId="6E95A46E" w16cex:dateUtc="2024-02-02T23:43:00Z"/>
  <w16cex:commentExtensible w16cex:durableId="295E12A5" w16cex:dateUtc="2024-01-26T14:14:00Z"/>
  <w16cex:commentExtensible w16cex:durableId="25681832" w16cex:dateUtc="2024-02-02T23:30:00Z"/>
  <w16cex:commentExtensible w16cex:durableId="5BCA274C" w16cex:dateUtc="2024-02-02T23:43:00Z"/>
  <w16cex:commentExtensible w16cex:durableId="295E13A4" w16cex:dateUtc="2024-01-26T14:19:00Z"/>
  <w16cex:commentExtensible w16cex:durableId="740C4688" w16cex:dateUtc="2024-02-02T23:00:00Z"/>
  <w16cex:commentExtensible w16cex:durableId="295E11D4" w16cex:dateUtc="2024-01-26T14:11:00Z"/>
  <w16cex:commentExtensible w16cex:durableId="74172715" w16cex:dateUtc="2024-02-02T23:01:00Z"/>
  <w16cex:commentExtensible w16cex:durableId="7E1A927F" w16cex:dateUtc="2024-01-24T17:18:00Z"/>
  <w16cex:commentExtensible w16cex:durableId="295E1150" w16cex:dateUtc="2024-01-26T14:09:00Z"/>
  <w16cex:commentExtensible w16cex:durableId="295E123A" w16cex:dateUtc="2024-01-26T14:12:00Z"/>
  <w16cex:commentExtensible w16cex:durableId="4BB2BA60" w16cex:dateUtc="2024-02-02T23:02:00Z"/>
  <w16cex:commentExtensible w16cex:durableId="295E105F" w16cex:dateUtc="2024-01-26T14:05:00Z"/>
  <w16cex:commentExtensible w16cex:durableId="3AD448A1" w16cex:dateUtc="2024-02-02T23:03:00Z"/>
  <w16cex:commentExtensible w16cex:durableId="2C6CCD17" w16cex:dateUtc="2024-02-02T23:45:00Z"/>
  <w16cex:commentExtensible w16cex:durableId="295E0FE8" w16cex:dateUtc="2024-01-26T14:03:00Z"/>
  <w16cex:commentExtensible w16cex:durableId="28AB9173" w16cex:dateUtc="2024-02-02T23:04:00Z"/>
  <w16cex:commentExtensible w16cex:durableId="09640B8C" w16cex:dateUtc="2024-02-02T23:45:00Z"/>
  <w16cex:commentExtensible w16cex:durableId="295E0FCB" w16cex:dateUtc="2024-01-26T14:02:00Z"/>
  <w16cex:commentExtensible w16cex:durableId="09A68769" w16cex:dateUtc="2024-02-02T23:28:00Z"/>
  <w16cex:commentExtensible w16cex:durableId="295E0F9A" w16cex:dateUtc="2024-01-26T14:01:00Z"/>
  <w16cex:commentExtensible w16cex:durableId="5A65F12B" w16cex:dateUtc="2024-02-02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308C9" w16cid:durableId="295E1086"/>
  <w16cid:commentId w16cid:paraId="1E18EC6B" w16cid:durableId="295E10E6"/>
  <w16cid:commentId w16cid:paraId="31369441" w16cid:durableId="310038DF"/>
  <w16cid:commentId w16cid:paraId="42FB2537" w16cid:durableId="055662D5"/>
  <w16cid:commentId w16cid:paraId="0C765680" w16cid:durableId="58E28498"/>
  <w16cid:commentId w16cid:paraId="50C078E3" w16cid:durableId="295E1025"/>
  <w16cid:commentId w16cid:paraId="296D5F69" w16cid:durableId="4338F7F8"/>
  <w16cid:commentId w16cid:paraId="24ACF353" w16cid:durableId="638047B2"/>
  <w16cid:commentId w16cid:paraId="541D7563" w16cid:durableId="6E95A46E"/>
  <w16cid:commentId w16cid:paraId="244E3DC7" w16cid:durableId="295E12A5"/>
  <w16cid:commentId w16cid:paraId="20DF875E" w16cid:durableId="25681832"/>
  <w16cid:commentId w16cid:paraId="64E48FA5" w16cid:durableId="5BCA274C"/>
  <w16cid:commentId w16cid:paraId="052C4D9D" w16cid:durableId="295E13A4"/>
  <w16cid:commentId w16cid:paraId="511B9349" w16cid:durableId="740C4688"/>
  <w16cid:commentId w16cid:paraId="4D5DE1FE" w16cid:durableId="295E11D4"/>
  <w16cid:commentId w16cid:paraId="48F347C6" w16cid:durableId="74172715"/>
  <w16cid:commentId w16cid:paraId="420A8DA9" w16cid:durableId="7E1A927F"/>
  <w16cid:commentId w16cid:paraId="3E1C222D" w16cid:durableId="295E1150"/>
  <w16cid:commentId w16cid:paraId="1C1DEB64" w16cid:durableId="295E123A"/>
  <w16cid:commentId w16cid:paraId="5440FA5C" w16cid:durableId="4BB2BA60"/>
  <w16cid:commentId w16cid:paraId="3A8565F3" w16cid:durableId="295E105F"/>
  <w16cid:commentId w16cid:paraId="75B4665F" w16cid:durableId="3AD448A1"/>
  <w16cid:commentId w16cid:paraId="1FEB4502" w16cid:durableId="2C6CCD17"/>
  <w16cid:commentId w16cid:paraId="4A6777AC" w16cid:durableId="295E0FE8"/>
  <w16cid:commentId w16cid:paraId="091FB3EC" w16cid:durableId="28AB9173"/>
  <w16cid:commentId w16cid:paraId="091E89A7" w16cid:durableId="09640B8C"/>
  <w16cid:commentId w16cid:paraId="564EEB96" w16cid:durableId="295E0FCB"/>
  <w16cid:commentId w16cid:paraId="5F1EB2B9" w16cid:durableId="09A68769"/>
  <w16cid:commentId w16cid:paraId="62F0D03B" w16cid:durableId="295E0F9A"/>
  <w16cid:commentId w16cid:paraId="4353001E" w16cid:durableId="5A65F1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2201" w14:textId="77777777" w:rsidR="00A956E5" w:rsidRDefault="00A956E5" w:rsidP="005F5FEB">
      <w:pPr>
        <w:spacing w:line="240" w:lineRule="auto"/>
      </w:pPr>
      <w:r>
        <w:separator/>
      </w:r>
    </w:p>
  </w:endnote>
  <w:endnote w:type="continuationSeparator" w:id="0">
    <w:p w14:paraId="1AA318B6" w14:textId="77777777" w:rsidR="00A956E5" w:rsidRDefault="00A956E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3B71" w14:textId="77777777" w:rsidR="00944654" w:rsidRDefault="0094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366C5C">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6B11" w14:textId="77777777" w:rsidR="00A956E5" w:rsidRDefault="00A956E5" w:rsidP="005F5FEB">
      <w:pPr>
        <w:spacing w:line="240" w:lineRule="auto"/>
      </w:pPr>
      <w:bookmarkStart w:id="0" w:name="_Hlk493588901"/>
      <w:bookmarkEnd w:id="0"/>
      <w:r>
        <w:separator/>
      </w:r>
    </w:p>
  </w:footnote>
  <w:footnote w:type="continuationSeparator" w:id="0">
    <w:p w14:paraId="1937F23E" w14:textId="77777777" w:rsidR="00A956E5" w:rsidRDefault="00A956E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3FD2" w14:textId="77777777" w:rsidR="00944654" w:rsidRDefault="00944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683B2B9" w:rsidR="00D92CD6" w:rsidRPr="00D52F94" w:rsidRDefault="008F2AC4" w:rsidP="00D92CD6">
    <w:pPr>
      <w:pStyle w:val="NoSpacing"/>
      <w:ind w:right="3968"/>
      <w:rPr>
        <w:sz w:val="16"/>
        <w:szCs w:val="17"/>
      </w:rPr>
    </w:pPr>
    <w:bookmarkStart w:id="7" w:name="_Hlk33885723"/>
    <w:bookmarkStart w:id="8" w:name="_Hlk33885724"/>
    <w:bookmarkStart w:id="9" w:name="_Hlk33895896"/>
    <w:bookmarkStart w:id="10" w:name="_Hlk33895897"/>
    <w:bookmarkStart w:id="11" w:name="_Hlk33895939"/>
    <w:bookmarkStart w:id="12" w:name="_Hlk33895940"/>
    <w:bookmarkStart w:id="13" w:name="_Hlk33948838"/>
    <w:bookmarkStart w:id="14" w:name="_Hlk33948839"/>
    <w:bookmarkStart w:id="15" w:name="_Hlk33953468"/>
    <w:bookmarkStart w:id="16" w:name="_Hlk33953469"/>
    <w:bookmarkStart w:id="17" w:name="_Hlk33974381"/>
    <w:bookmarkStart w:id="18"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7"/>
  <w:bookmarkEnd w:id="8"/>
  <w:bookmarkEnd w:id="9"/>
  <w:bookmarkEnd w:id="10"/>
  <w:bookmarkEnd w:id="11"/>
  <w:bookmarkEnd w:id="12"/>
  <w:bookmarkEnd w:id="13"/>
  <w:bookmarkEnd w:id="14"/>
  <w:bookmarkEnd w:id="15"/>
  <w:bookmarkEnd w:id="16"/>
  <w:bookmarkEnd w:id="17"/>
  <w:bookmarkEnd w:id="18"/>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C5D8" w14:textId="7442E46D" w:rsidR="00944654" w:rsidRPr="00D52F94" w:rsidRDefault="00992A07" w:rsidP="00EE21D2">
    <w:pPr>
      <w:pStyle w:val="NoSpacing"/>
      <w:ind w:right="3968"/>
      <w:rPr>
        <w:sz w:val="16"/>
        <w:szCs w:val="17"/>
      </w:rPr>
    </w:pPr>
    <w:bookmarkStart w:id="165" w:name="_Hlk33913842"/>
    <w:bookmarkStart w:id="16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5"/>
  <w:bookmarkEnd w:id="166"/>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0299718">
    <w:abstractNumId w:val="1"/>
  </w:num>
  <w:num w:numId="2" w16cid:durableId="2228407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Franciozi Rodrigues Da Silva">
    <w15:presenceInfo w15:providerId="AD" w15:userId="S::rodrigo.frsilva@einstein.br::c217e62f-ff78-48ad-a640-519169195d66"/>
  </w15:person>
  <w15:person w15:author="Adâmara Santos Gonçalves Felício Adâmara">
    <w15:presenceInfo w15:providerId="AD" w15:userId="S::a150516@g.unicamp.br::bcd6ba02-23a9-4687-b21d-3aba90fb1b5d"/>
  </w15:person>
  <w15:person w15:author="Rodrigo Franciozi">
    <w15:presenceInfo w15:providerId="Windows Live" w15:userId="78779067746cf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6D14"/>
    <w:rsid w:val="000318BF"/>
    <w:rsid w:val="0003392C"/>
    <w:rsid w:val="00033ABE"/>
    <w:rsid w:val="000379B9"/>
    <w:rsid w:val="000414DF"/>
    <w:rsid w:val="00041B83"/>
    <w:rsid w:val="00041D7C"/>
    <w:rsid w:val="00042541"/>
    <w:rsid w:val="000426EC"/>
    <w:rsid w:val="00046EC2"/>
    <w:rsid w:val="00053C35"/>
    <w:rsid w:val="00054A88"/>
    <w:rsid w:val="00055A99"/>
    <w:rsid w:val="0006184C"/>
    <w:rsid w:val="0006582A"/>
    <w:rsid w:val="00071B53"/>
    <w:rsid w:val="00080BC8"/>
    <w:rsid w:val="000821B9"/>
    <w:rsid w:val="00096110"/>
    <w:rsid w:val="000A1F2D"/>
    <w:rsid w:val="000A23B0"/>
    <w:rsid w:val="000A46BE"/>
    <w:rsid w:val="000A64CD"/>
    <w:rsid w:val="000A7332"/>
    <w:rsid w:val="000B6C41"/>
    <w:rsid w:val="000B7B45"/>
    <w:rsid w:val="000C043D"/>
    <w:rsid w:val="000C3C52"/>
    <w:rsid w:val="000C5DBE"/>
    <w:rsid w:val="000C5E50"/>
    <w:rsid w:val="000C673E"/>
    <w:rsid w:val="000D4538"/>
    <w:rsid w:val="000D65A6"/>
    <w:rsid w:val="000D7128"/>
    <w:rsid w:val="000E6826"/>
    <w:rsid w:val="000F06D0"/>
    <w:rsid w:val="000F3312"/>
    <w:rsid w:val="000F53BF"/>
    <w:rsid w:val="000F7383"/>
    <w:rsid w:val="00103C8C"/>
    <w:rsid w:val="0010566C"/>
    <w:rsid w:val="00106E6C"/>
    <w:rsid w:val="00111217"/>
    <w:rsid w:val="001179F3"/>
    <w:rsid w:val="00123A50"/>
    <w:rsid w:val="0012645B"/>
    <w:rsid w:val="001349B7"/>
    <w:rsid w:val="00140F4E"/>
    <w:rsid w:val="0014260C"/>
    <w:rsid w:val="001433EF"/>
    <w:rsid w:val="00152982"/>
    <w:rsid w:val="00155291"/>
    <w:rsid w:val="00155FEB"/>
    <w:rsid w:val="00156407"/>
    <w:rsid w:val="001650D8"/>
    <w:rsid w:val="00173435"/>
    <w:rsid w:val="0017695E"/>
    <w:rsid w:val="0018079B"/>
    <w:rsid w:val="00183B05"/>
    <w:rsid w:val="0018509A"/>
    <w:rsid w:val="00187D85"/>
    <w:rsid w:val="0019358E"/>
    <w:rsid w:val="00196DB1"/>
    <w:rsid w:val="001A1409"/>
    <w:rsid w:val="001A2B26"/>
    <w:rsid w:val="001A3AE9"/>
    <w:rsid w:val="001B18C9"/>
    <w:rsid w:val="001B29CD"/>
    <w:rsid w:val="001B7001"/>
    <w:rsid w:val="001B7670"/>
    <w:rsid w:val="001B7C5F"/>
    <w:rsid w:val="001E108A"/>
    <w:rsid w:val="001E6121"/>
    <w:rsid w:val="001E6B8D"/>
    <w:rsid w:val="001E7204"/>
    <w:rsid w:val="001F0A4F"/>
    <w:rsid w:val="001F40EE"/>
    <w:rsid w:val="001F5096"/>
    <w:rsid w:val="001F677B"/>
    <w:rsid w:val="002013ED"/>
    <w:rsid w:val="0020251F"/>
    <w:rsid w:val="002079BB"/>
    <w:rsid w:val="002138F6"/>
    <w:rsid w:val="00214A52"/>
    <w:rsid w:val="00221EC9"/>
    <w:rsid w:val="00222FB8"/>
    <w:rsid w:val="002241B5"/>
    <w:rsid w:val="00225427"/>
    <w:rsid w:val="00232CB5"/>
    <w:rsid w:val="002336CD"/>
    <w:rsid w:val="00235354"/>
    <w:rsid w:val="00236D00"/>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03F0"/>
    <w:rsid w:val="002B0407"/>
    <w:rsid w:val="002B5BAD"/>
    <w:rsid w:val="002B7B5A"/>
    <w:rsid w:val="002C23F8"/>
    <w:rsid w:val="002D0A4C"/>
    <w:rsid w:val="002D3005"/>
    <w:rsid w:val="002D35E9"/>
    <w:rsid w:val="002D3B35"/>
    <w:rsid w:val="002D4157"/>
    <w:rsid w:val="002D6078"/>
    <w:rsid w:val="002D6AF2"/>
    <w:rsid w:val="002D778A"/>
    <w:rsid w:val="002E3D0D"/>
    <w:rsid w:val="002E6C59"/>
    <w:rsid w:val="002F1330"/>
    <w:rsid w:val="002F2245"/>
    <w:rsid w:val="002F3830"/>
    <w:rsid w:val="002F5A00"/>
    <w:rsid w:val="00302BCD"/>
    <w:rsid w:val="00303575"/>
    <w:rsid w:val="00305585"/>
    <w:rsid w:val="00306FCC"/>
    <w:rsid w:val="00311C33"/>
    <w:rsid w:val="0031380E"/>
    <w:rsid w:val="0031459B"/>
    <w:rsid w:val="00320448"/>
    <w:rsid w:val="00323A4C"/>
    <w:rsid w:val="00325B43"/>
    <w:rsid w:val="0033468D"/>
    <w:rsid w:val="0034449F"/>
    <w:rsid w:val="00344972"/>
    <w:rsid w:val="0035192B"/>
    <w:rsid w:val="00351961"/>
    <w:rsid w:val="00353D56"/>
    <w:rsid w:val="003542E3"/>
    <w:rsid w:val="00362B83"/>
    <w:rsid w:val="00363932"/>
    <w:rsid w:val="00364D20"/>
    <w:rsid w:val="00364EBE"/>
    <w:rsid w:val="003678EC"/>
    <w:rsid w:val="0037116D"/>
    <w:rsid w:val="003721D3"/>
    <w:rsid w:val="0037567D"/>
    <w:rsid w:val="0038279B"/>
    <w:rsid w:val="00382BEB"/>
    <w:rsid w:val="00383658"/>
    <w:rsid w:val="003972F2"/>
    <w:rsid w:val="003A1617"/>
    <w:rsid w:val="003A2BF8"/>
    <w:rsid w:val="003A50AD"/>
    <w:rsid w:val="003B3E2D"/>
    <w:rsid w:val="003C0770"/>
    <w:rsid w:val="003C0DDD"/>
    <w:rsid w:val="003C1B38"/>
    <w:rsid w:val="003C65F6"/>
    <w:rsid w:val="003C7E8D"/>
    <w:rsid w:val="003D273B"/>
    <w:rsid w:val="003E0AA7"/>
    <w:rsid w:val="003E150B"/>
    <w:rsid w:val="003E36CE"/>
    <w:rsid w:val="003E64D0"/>
    <w:rsid w:val="003F02C0"/>
    <w:rsid w:val="003F046C"/>
    <w:rsid w:val="003F1EED"/>
    <w:rsid w:val="003F77A8"/>
    <w:rsid w:val="00402E00"/>
    <w:rsid w:val="0040349A"/>
    <w:rsid w:val="00406344"/>
    <w:rsid w:val="004120A7"/>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76C0A"/>
    <w:rsid w:val="004815BE"/>
    <w:rsid w:val="004829D7"/>
    <w:rsid w:val="004A089D"/>
    <w:rsid w:val="004B07F8"/>
    <w:rsid w:val="004B0852"/>
    <w:rsid w:val="004B3DF1"/>
    <w:rsid w:val="004B570C"/>
    <w:rsid w:val="004B6697"/>
    <w:rsid w:val="004B73BD"/>
    <w:rsid w:val="004C12D2"/>
    <w:rsid w:val="004C1886"/>
    <w:rsid w:val="004C3ADE"/>
    <w:rsid w:val="004D3A2B"/>
    <w:rsid w:val="004D5696"/>
    <w:rsid w:val="004D67C5"/>
    <w:rsid w:val="004E1ADB"/>
    <w:rsid w:val="004E2E96"/>
    <w:rsid w:val="004E6ADA"/>
    <w:rsid w:val="004F56AE"/>
    <w:rsid w:val="005038E8"/>
    <w:rsid w:val="005045A5"/>
    <w:rsid w:val="00506F0C"/>
    <w:rsid w:val="005154B6"/>
    <w:rsid w:val="00516C5E"/>
    <w:rsid w:val="00521438"/>
    <w:rsid w:val="00521617"/>
    <w:rsid w:val="00522FDE"/>
    <w:rsid w:val="005268DF"/>
    <w:rsid w:val="00526DEE"/>
    <w:rsid w:val="00527BBF"/>
    <w:rsid w:val="00530C1C"/>
    <w:rsid w:val="005325A6"/>
    <w:rsid w:val="00532A60"/>
    <w:rsid w:val="00534A17"/>
    <w:rsid w:val="0053780E"/>
    <w:rsid w:val="005502EC"/>
    <w:rsid w:val="00551EA4"/>
    <w:rsid w:val="00554D40"/>
    <w:rsid w:val="00556C81"/>
    <w:rsid w:val="0055747D"/>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72A"/>
    <w:rsid w:val="005F29F8"/>
    <w:rsid w:val="005F2BF7"/>
    <w:rsid w:val="005F3919"/>
    <w:rsid w:val="005F4EB3"/>
    <w:rsid w:val="005F5FEB"/>
    <w:rsid w:val="0062319A"/>
    <w:rsid w:val="006247BA"/>
    <w:rsid w:val="00635C2A"/>
    <w:rsid w:val="00636D01"/>
    <w:rsid w:val="006371E9"/>
    <w:rsid w:val="00643AAB"/>
    <w:rsid w:val="00647DBF"/>
    <w:rsid w:val="00657EA6"/>
    <w:rsid w:val="0066110E"/>
    <w:rsid w:val="006707FC"/>
    <w:rsid w:val="006726B1"/>
    <w:rsid w:val="006805F5"/>
    <w:rsid w:val="00680A48"/>
    <w:rsid w:val="00681AD7"/>
    <w:rsid w:val="006827B1"/>
    <w:rsid w:val="00683832"/>
    <w:rsid w:val="00684110"/>
    <w:rsid w:val="00687D18"/>
    <w:rsid w:val="006926E3"/>
    <w:rsid w:val="006A0317"/>
    <w:rsid w:val="006A7717"/>
    <w:rsid w:val="006B3841"/>
    <w:rsid w:val="006B4497"/>
    <w:rsid w:val="006B4591"/>
    <w:rsid w:val="006B473C"/>
    <w:rsid w:val="006B71D7"/>
    <w:rsid w:val="006C2C8C"/>
    <w:rsid w:val="006C720C"/>
    <w:rsid w:val="006D233C"/>
    <w:rsid w:val="006D2995"/>
    <w:rsid w:val="006D7365"/>
    <w:rsid w:val="006D7A7F"/>
    <w:rsid w:val="006D7B11"/>
    <w:rsid w:val="006E103C"/>
    <w:rsid w:val="006E1A8E"/>
    <w:rsid w:val="006E5D44"/>
    <w:rsid w:val="006E7DE0"/>
    <w:rsid w:val="006F0623"/>
    <w:rsid w:val="006F2070"/>
    <w:rsid w:val="006F2620"/>
    <w:rsid w:val="006F38A2"/>
    <w:rsid w:val="006F566A"/>
    <w:rsid w:val="006F6696"/>
    <w:rsid w:val="006F78BE"/>
    <w:rsid w:val="006F7EBA"/>
    <w:rsid w:val="007028AE"/>
    <w:rsid w:val="00706669"/>
    <w:rsid w:val="00713C0C"/>
    <w:rsid w:val="00715294"/>
    <w:rsid w:val="0072023F"/>
    <w:rsid w:val="00721369"/>
    <w:rsid w:val="00721949"/>
    <w:rsid w:val="00721A84"/>
    <w:rsid w:val="00723D29"/>
    <w:rsid w:val="007272C9"/>
    <w:rsid w:val="007274C7"/>
    <w:rsid w:val="00731468"/>
    <w:rsid w:val="007433D4"/>
    <w:rsid w:val="0074342F"/>
    <w:rsid w:val="007450A6"/>
    <w:rsid w:val="00753001"/>
    <w:rsid w:val="007551BF"/>
    <w:rsid w:val="00770024"/>
    <w:rsid w:val="007749A1"/>
    <w:rsid w:val="0078405D"/>
    <w:rsid w:val="0078473F"/>
    <w:rsid w:val="00784D7A"/>
    <w:rsid w:val="007854B3"/>
    <w:rsid w:val="00786693"/>
    <w:rsid w:val="007A2A3C"/>
    <w:rsid w:val="007A658E"/>
    <w:rsid w:val="007B0806"/>
    <w:rsid w:val="007B490A"/>
    <w:rsid w:val="007B51C1"/>
    <w:rsid w:val="007C7AF9"/>
    <w:rsid w:val="007E2405"/>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1B65"/>
    <w:rsid w:val="008421B8"/>
    <w:rsid w:val="00842D35"/>
    <w:rsid w:val="008443FF"/>
    <w:rsid w:val="008453BB"/>
    <w:rsid w:val="00854027"/>
    <w:rsid w:val="008545E0"/>
    <w:rsid w:val="008605DE"/>
    <w:rsid w:val="00860F38"/>
    <w:rsid w:val="0087237C"/>
    <w:rsid w:val="00872B6C"/>
    <w:rsid w:val="008761F2"/>
    <w:rsid w:val="00886138"/>
    <w:rsid w:val="00886CFD"/>
    <w:rsid w:val="00890B17"/>
    <w:rsid w:val="008923FD"/>
    <w:rsid w:val="008931A8"/>
    <w:rsid w:val="0089638E"/>
    <w:rsid w:val="008A1677"/>
    <w:rsid w:val="008A3CF6"/>
    <w:rsid w:val="008A71E1"/>
    <w:rsid w:val="008B0031"/>
    <w:rsid w:val="008B038A"/>
    <w:rsid w:val="008B0687"/>
    <w:rsid w:val="008B4775"/>
    <w:rsid w:val="008B5BBC"/>
    <w:rsid w:val="008B6179"/>
    <w:rsid w:val="008B659A"/>
    <w:rsid w:val="008C50F0"/>
    <w:rsid w:val="008C5578"/>
    <w:rsid w:val="008C7AB1"/>
    <w:rsid w:val="008D2C4F"/>
    <w:rsid w:val="008D541D"/>
    <w:rsid w:val="008E02ED"/>
    <w:rsid w:val="008E3CCE"/>
    <w:rsid w:val="008E45B7"/>
    <w:rsid w:val="008E4B54"/>
    <w:rsid w:val="008F147A"/>
    <w:rsid w:val="008F2AC4"/>
    <w:rsid w:val="008F4149"/>
    <w:rsid w:val="008F6B04"/>
    <w:rsid w:val="008F707D"/>
    <w:rsid w:val="00904BC2"/>
    <w:rsid w:val="00906BFA"/>
    <w:rsid w:val="00916A5A"/>
    <w:rsid w:val="00917196"/>
    <w:rsid w:val="009206B3"/>
    <w:rsid w:val="009248B0"/>
    <w:rsid w:val="00924FB5"/>
    <w:rsid w:val="009319BD"/>
    <w:rsid w:val="00931D71"/>
    <w:rsid w:val="00932E28"/>
    <w:rsid w:val="0093332B"/>
    <w:rsid w:val="0094025E"/>
    <w:rsid w:val="0094383B"/>
    <w:rsid w:val="00944654"/>
    <w:rsid w:val="00952648"/>
    <w:rsid w:val="009607C7"/>
    <w:rsid w:val="009629EB"/>
    <w:rsid w:val="00963554"/>
    <w:rsid w:val="00964DE5"/>
    <w:rsid w:val="00973982"/>
    <w:rsid w:val="009750ED"/>
    <w:rsid w:val="00981503"/>
    <w:rsid w:val="00985549"/>
    <w:rsid w:val="0099058E"/>
    <w:rsid w:val="009924AC"/>
    <w:rsid w:val="00992731"/>
    <w:rsid w:val="00992A07"/>
    <w:rsid w:val="009934FC"/>
    <w:rsid w:val="009A06AA"/>
    <w:rsid w:val="009A6E6D"/>
    <w:rsid w:val="009B77F9"/>
    <w:rsid w:val="009C0277"/>
    <w:rsid w:val="009C5437"/>
    <w:rsid w:val="009D2D67"/>
    <w:rsid w:val="009D4560"/>
    <w:rsid w:val="009D7441"/>
    <w:rsid w:val="009D7C2D"/>
    <w:rsid w:val="009E3D42"/>
    <w:rsid w:val="009E6355"/>
    <w:rsid w:val="009E7FB7"/>
    <w:rsid w:val="009F11F4"/>
    <w:rsid w:val="009F43AE"/>
    <w:rsid w:val="009F4584"/>
    <w:rsid w:val="00A045BD"/>
    <w:rsid w:val="00A06683"/>
    <w:rsid w:val="00A110B5"/>
    <w:rsid w:val="00A143E9"/>
    <w:rsid w:val="00A16B84"/>
    <w:rsid w:val="00A3138A"/>
    <w:rsid w:val="00A4125E"/>
    <w:rsid w:val="00A44F29"/>
    <w:rsid w:val="00A46080"/>
    <w:rsid w:val="00A464FF"/>
    <w:rsid w:val="00A472A0"/>
    <w:rsid w:val="00A47C29"/>
    <w:rsid w:val="00A47DAE"/>
    <w:rsid w:val="00A52C33"/>
    <w:rsid w:val="00A52F5E"/>
    <w:rsid w:val="00A608AE"/>
    <w:rsid w:val="00A65683"/>
    <w:rsid w:val="00A67C44"/>
    <w:rsid w:val="00A73D1F"/>
    <w:rsid w:val="00A74221"/>
    <w:rsid w:val="00A74EC3"/>
    <w:rsid w:val="00A7611A"/>
    <w:rsid w:val="00A7743E"/>
    <w:rsid w:val="00A77E1E"/>
    <w:rsid w:val="00A77E89"/>
    <w:rsid w:val="00A82D84"/>
    <w:rsid w:val="00A956E5"/>
    <w:rsid w:val="00AA1EDC"/>
    <w:rsid w:val="00AA6708"/>
    <w:rsid w:val="00AB3AFC"/>
    <w:rsid w:val="00AB7FAD"/>
    <w:rsid w:val="00AC5332"/>
    <w:rsid w:val="00AD0F43"/>
    <w:rsid w:val="00AD6A14"/>
    <w:rsid w:val="00AE2179"/>
    <w:rsid w:val="00AF03A9"/>
    <w:rsid w:val="00AF47A8"/>
    <w:rsid w:val="00AF625F"/>
    <w:rsid w:val="00AF7A61"/>
    <w:rsid w:val="00B0110A"/>
    <w:rsid w:val="00B01634"/>
    <w:rsid w:val="00B057DD"/>
    <w:rsid w:val="00B15503"/>
    <w:rsid w:val="00B1607C"/>
    <w:rsid w:val="00B2218F"/>
    <w:rsid w:val="00B34D23"/>
    <w:rsid w:val="00B35358"/>
    <w:rsid w:val="00B35F3F"/>
    <w:rsid w:val="00B36E38"/>
    <w:rsid w:val="00B37480"/>
    <w:rsid w:val="00B37713"/>
    <w:rsid w:val="00B523BB"/>
    <w:rsid w:val="00B5289B"/>
    <w:rsid w:val="00B5612B"/>
    <w:rsid w:val="00B57893"/>
    <w:rsid w:val="00B67CC1"/>
    <w:rsid w:val="00B711B0"/>
    <w:rsid w:val="00B7378F"/>
    <w:rsid w:val="00B73815"/>
    <w:rsid w:val="00B73DB7"/>
    <w:rsid w:val="00B754B6"/>
    <w:rsid w:val="00B75E60"/>
    <w:rsid w:val="00B845FF"/>
    <w:rsid w:val="00B87C3E"/>
    <w:rsid w:val="00B9605E"/>
    <w:rsid w:val="00BA0816"/>
    <w:rsid w:val="00BA46B0"/>
    <w:rsid w:val="00BA5B4C"/>
    <w:rsid w:val="00BA6DB1"/>
    <w:rsid w:val="00BB309B"/>
    <w:rsid w:val="00BB4B6C"/>
    <w:rsid w:val="00BB536E"/>
    <w:rsid w:val="00BB5AD1"/>
    <w:rsid w:val="00BB6D90"/>
    <w:rsid w:val="00BB71DF"/>
    <w:rsid w:val="00BD0A8F"/>
    <w:rsid w:val="00BD1169"/>
    <w:rsid w:val="00BD34AF"/>
    <w:rsid w:val="00BD484F"/>
    <w:rsid w:val="00BD553F"/>
    <w:rsid w:val="00BD7975"/>
    <w:rsid w:val="00BE37F1"/>
    <w:rsid w:val="00BE69F5"/>
    <w:rsid w:val="00BE7072"/>
    <w:rsid w:val="00BF2F82"/>
    <w:rsid w:val="00BF7046"/>
    <w:rsid w:val="00C03610"/>
    <w:rsid w:val="00C0430F"/>
    <w:rsid w:val="00C13D9D"/>
    <w:rsid w:val="00C17CC6"/>
    <w:rsid w:val="00C232C9"/>
    <w:rsid w:val="00C24BEA"/>
    <w:rsid w:val="00C26870"/>
    <w:rsid w:val="00C26E78"/>
    <w:rsid w:val="00C278FE"/>
    <w:rsid w:val="00C32EE4"/>
    <w:rsid w:val="00C32F20"/>
    <w:rsid w:val="00C333FB"/>
    <w:rsid w:val="00C34ED3"/>
    <w:rsid w:val="00C51473"/>
    <w:rsid w:val="00C55413"/>
    <w:rsid w:val="00C55528"/>
    <w:rsid w:val="00C56AA8"/>
    <w:rsid w:val="00C56E21"/>
    <w:rsid w:val="00C6199B"/>
    <w:rsid w:val="00C61C29"/>
    <w:rsid w:val="00C61ECB"/>
    <w:rsid w:val="00C64B83"/>
    <w:rsid w:val="00C64E7D"/>
    <w:rsid w:val="00C651A5"/>
    <w:rsid w:val="00C7177A"/>
    <w:rsid w:val="00C71EB1"/>
    <w:rsid w:val="00C73EAF"/>
    <w:rsid w:val="00C759FB"/>
    <w:rsid w:val="00C77BD3"/>
    <w:rsid w:val="00C8729A"/>
    <w:rsid w:val="00C94381"/>
    <w:rsid w:val="00CA3CF8"/>
    <w:rsid w:val="00CA75CC"/>
    <w:rsid w:val="00CA75F3"/>
    <w:rsid w:val="00CB1539"/>
    <w:rsid w:val="00CB23DA"/>
    <w:rsid w:val="00CB3A48"/>
    <w:rsid w:val="00CB4C42"/>
    <w:rsid w:val="00CC0E3E"/>
    <w:rsid w:val="00CC2AF5"/>
    <w:rsid w:val="00CC3CB5"/>
    <w:rsid w:val="00CC6166"/>
    <w:rsid w:val="00CD42A5"/>
    <w:rsid w:val="00CD51CA"/>
    <w:rsid w:val="00CD612F"/>
    <w:rsid w:val="00CD61E0"/>
    <w:rsid w:val="00CD7E25"/>
    <w:rsid w:val="00CE3E82"/>
    <w:rsid w:val="00CE43E6"/>
    <w:rsid w:val="00CE617C"/>
    <w:rsid w:val="00CF0366"/>
    <w:rsid w:val="00CF4624"/>
    <w:rsid w:val="00CF5BE5"/>
    <w:rsid w:val="00CF67E0"/>
    <w:rsid w:val="00CF6A47"/>
    <w:rsid w:val="00D0473F"/>
    <w:rsid w:val="00D17006"/>
    <w:rsid w:val="00D172FA"/>
    <w:rsid w:val="00D20B96"/>
    <w:rsid w:val="00D2204B"/>
    <w:rsid w:val="00D30884"/>
    <w:rsid w:val="00D31253"/>
    <w:rsid w:val="00D35847"/>
    <w:rsid w:val="00D42235"/>
    <w:rsid w:val="00D430F6"/>
    <w:rsid w:val="00D475D2"/>
    <w:rsid w:val="00D47DBA"/>
    <w:rsid w:val="00D50856"/>
    <w:rsid w:val="00D52F94"/>
    <w:rsid w:val="00D6247B"/>
    <w:rsid w:val="00D65298"/>
    <w:rsid w:val="00D706A2"/>
    <w:rsid w:val="00D712BD"/>
    <w:rsid w:val="00D7197D"/>
    <w:rsid w:val="00D757B2"/>
    <w:rsid w:val="00D841CA"/>
    <w:rsid w:val="00D85677"/>
    <w:rsid w:val="00D91E0D"/>
    <w:rsid w:val="00D92CD6"/>
    <w:rsid w:val="00D977C9"/>
    <w:rsid w:val="00DA159C"/>
    <w:rsid w:val="00DA67F6"/>
    <w:rsid w:val="00DB07AF"/>
    <w:rsid w:val="00DB1D8D"/>
    <w:rsid w:val="00DB5464"/>
    <w:rsid w:val="00DC1FA9"/>
    <w:rsid w:val="00DD0D55"/>
    <w:rsid w:val="00DD2E70"/>
    <w:rsid w:val="00DD423D"/>
    <w:rsid w:val="00DD6CA9"/>
    <w:rsid w:val="00DE1342"/>
    <w:rsid w:val="00DE4D59"/>
    <w:rsid w:val="00DE6FCE"/>
    <w:rsid w:val="00DE7ACD"/>
    <w:rsid w:val="00DF0D6E"/>
    <w:rsid w:val="00E0030F"/>
    <w:rsid w:val="00E0114C"/>
    <w:rsid w:val="00E05E3E"/>
    <w:rsid w:val="00E12124"/>
    <w:rsid w:val="00E12A3E"/>
    <w:rsid w:val="00E13F3D"/>
    <w:rsid w:val="00E14849"/>
    <w:rsid w:val="00E16313"/>
    <w:rsid w:val="00E1740E"/>
    <w:rsid w:val="00E25597"/>
    <w:rsid w:val="00E25839"/>
    <w:rsid w:val="00E3132F"/>
    <w:rsid w:val="00E3600C"/>
    <w:rsid w:val="00E36641"/>
    <w:rsid w:val="00E376FE"/>
    <w:rsid w:val="00E37B97"/>
    <w:rsid w:val="00E43C4F"/>
    <w:rsid w:val="00E45517"/>
    <w:rsid w:val="00E46542"/>
    <w:rsid w:val="00E470FC"/>
    <w:rsid w:val="00E476AD"/>
    <w:rsid w:val="00E54D23"/>
    <w:rsid w:val="00E5522F"/>
    <w:rsid w:val="00E575F6"/>
    <w:rsid w:val="00E61157"/>
    <w:rsid w:val="00E71060"/>
    <w:rsid w:val="00E80C1F"/>
    <w:rsid w:val="00E835B5"/>
    <w:rsid w:val="00E8424A"/>
    <w:rsid w:val="00E87EBF"/>
    <w:rsid w:val="00E92DB9"/>
    <w:rsid w:val="00E9452C"/>
    <w:rsid w:val="00E954E4"/>
    <w:rsid w:val="00E97D0F"/>
    <w:rsid w:val="00EA072E"/>
    <w:rsid w:val="00EA1D8A"/>
    <w:rsid w:val="00EA275D"/>
    <w:rsid w:val="00EA411F"/>
    <w:rsid w:val="00EA60A7"/>
    <w:rsid w:val="00EA66D6"/>
    <w:rsid w:val="00EB1913"/>
    <w:rsid w:val="00EB1E46"/>
    <w:rsid w:val="00EB3BDE"/>
    <w:rsid w:val="00EB5C14"/>
    <w:rsid w:val="00EB5E64"/>
    <w:rsid w:val="00EC22D7"/>
    <w:rsid w:val="00EC7116"/>
    <w:rsid w:val="00ED454E"/>
    <w:rsid w:val="00ED6149"/>
    <w:rsid w:val="00ED6536"/>
    <w:rsid w:val="00ED77AE"/>
    <w:rsid w:val="00EE21D2"/>
    <w:rsid w:val="00EE2909"/>
    <w:rsid w:val="00EE487E"/>
    <w:rsid w:val="00EE568D"/>
    <w:rsid w:val="00EE604D"/>
    <w:rsid w:val="00EE773C"/>
    <w:rsid w:val="00EF13C3"/>
    <w:rsid w:val="00EF1565"/>
    <w:rsid w:val="00EF1F11"/>
    <w:rsid w:val="00EF3BA4"/>
    <w:rsid w:val="00EF3BB2"/>
    <w:rsid w:val="00EF52B5"/>
    <w:rsid w:val="00EF654F"/>
    <w:rsid w:val="00EF7DDF"/>
    <w:rsid w:val="00F0090B"/>
    <w:rsid w:val="00F0254D"/>
    <w:rsid w:val="00F02B6B"/>
    <w:rsid w:val="00F0606D"/>
    <w:rsid w:val="00F060A0"/>
    <w:rsid w:val="00F14CB3"/>
    <w:rsid w:val="00F1544C"/>
    <w:rsid w:val="00F165EC"/>
    <w:rsid w:val="00F21C79"/>
    <w:rsid w:val="00F23EFD"/>
    <w:rsid w:val="00F30BB0"/>
    <w:rsid w:val="00F34966"/>
    <w:rsid w:val="00F459F1"/>
    <w:rsid w:val="00F47D9B"/>
    <w:rsid w:val="00F507EF"/>
    <w:rsid w:val="00F535FD"/>
    <w:rsid w:val="00F53C0A"/>
    <w:rsid w:val="00F56CDC"/>
    <w:rsid w:val="00F624CF"/>
    <w:rsid w:val="00F63C41"/>
    <w:rsid w:val="00F67088"/>
    <w:rsid w:val="00F70B02"/>
    <w:rsid w:val="00F80D3F"/>
    <w:rsid w:val="00F8568D"/>
    <w:rsid w:val="00F9153B"/>
    <w:rsid w:val="00F91A5E"/>
    <w:rsid w:val="00F92198"/>
    <w:rsid w:val="00F95F8E"/>
    <w:rsid w:val="00FA6ECF"/>
    <w:rsid w:val="00FB4469"/>
    <w:rsid w:val="00FB6E4E"/>
    <w:rsid w:val="00FC31C9"/>
    <w:rsid w:val="00FD2C4C"/>
    <w:rsid w:val="00FD4E5F"/>
    <w:rsid w:val="00FE46A3"/>
    <w:rsid w:val="00FE52BF"/>
    <w:rsid w:val="00FF0C72"/>
    <w:rsid w:val="00FF702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FootnoteTextChar">
    <w:name w:val="Footnote Text Char"/>
    <w:basedOn w:val="DefaultParagraphFont"/>
    <w:link w:val="FootnoteText"/>
    <w:uiPriority w:val="99"/>
    <w:semiHidden/>
    <w:rsid w:val="008172B5"/>
    <w:rPr>
      <w:rFonts w:ascii="Times New Roman" w:eastAsia="Times New Roman" w:hAnsi="Times New Roman" w:cs="Times New Roman"/>
      <w:sz w:val="20"/>
      <w:szCs w:val="20"/>
      <w:lang w:val="en-US" w:eastAsia="pt-BR"/>
    </w:rPr>
  </w:style>
  <w:style w:type="character" w:styleId="FootnoteReference">
    <w:name w:val="footnote reference"/>
    <w:basedOn w:val="DefaultParagraphFont"/>
    <w:uiPriority w:val="99"/>
    <w:semiHidden/>
    <w:unhideWhenUsed/>
    <w:rsid w:val="008172B5"/>
    <w:rPr>
      <w:vertAlign w:val="superscript"/>
    </w:rPr>
  </w:style>
  <w:style w:type="character" w:styleId="Emphasis">
    <w:name w:val="Emphasis"/>
    <w:basedOn w:val="DefaultParagraphFont"/>
    <w:uiPriority w:val="20"/>
    <w:qFormat/>
    <w:rsid w:val="005F3919"/>
    <w:rPr>
      <w:i/>
      <w:iCs/>
    </w:rPr>
  </w:style>
  <w:style w:type="paragraph" w:styleId="Revision">
    <w:name w:val="Revision"/>
    <w:hidden/>
    <w:uiPriority w:val="99"/>
    <w:semiHidden/>
    <w:rsid w:val="00F53C0A"/>
    <w:pPr>
      <w:spacing w:line="240" w:lineRule="auto"/>
      <w:jc w:val="left"/>
    </w:pPr>
  </w:style>
  <w:style w:type="paragraph" w:customStyle="1" w:styleId="Default">
    <w:name w:val="Default"/>
    <w:rsid w:val="00F53C0A"/>
    <w:pPr>
      <w:autoSpaceDE w:val="0"/>
      <w:autoSpaceDN w:val="0"/>
      <w:adjustRightInd w:val="0"/>
      <w:spacing w:line="240" w:lineRule="auto"/>
      <w:jc w:val="left"/>
    </w:pPr>
    <w:rPr>
      <w:rFonts w:eastAsia="Arial"/>
      <w:color w:val="000000"/>
      <w:sz w:val="24"/>
      <w:szCs w:val="24"/>
      <w:lang w:eastAsia="pt-BR"/>
    </w:rPr>
  </w:style>
  <w:style w:type="character" w:styleId="CommentReference">
    <w:name w:val="annotation reference"/>
    <w:basedOn w:val="DefaultParagraphFont"/>
    <w:uiPriority w:val="99"/>
    <w:semiHidden/>
    <w:unhideWhenUsed/>
    <w:rsid w:val="00F53C0A"/>
    <w:rPr>
      <w:sz w:val="16"/>
      <w:szCs w:val="16"/>
    </w:rPr>
  </w:style>
  <w:style w:type="paragraph" w:styleId="CommentText">
    <w:name w:val="annotation text"/>
    <w:basedOn w:val="Normal"/>
    <w:link w:val="CommentTextChar"/>
    <w:uiPriority w:val="99"/>
    <w:unhideWhenUsed/>
    <w:rsid w:val="00F53C0A"/>
    <w:pPr>
      <w:spacing w:line="240" w:lineRule="auto"/>
    </w:pPr>
    <w:rPr>
      <w:sz w:val="20"/>
      <w:szCs w:val="20"/>
    </w:rPr>
  </w:style>
  <w:style w:type="character" w:customStyle="1" w:styleId="CommentTextChar">
    <w:name w:val="Comment Text Char"/>
    <w:basedOn w:val="DefaultParagraphFont"/>
    <w:link w:val="CommentText"/>
    <w:uiPriority w:val="99"/>
    <w:rsid w:val="00F53C0A"/>
    <w:rPr>
      <w:sz w:val="20"/>
      <w:szCs w:val="20"/>
    </w:rPr>
  </w:style>
  <w:style w:type="paragraph" w:styleId="CommentSubject">
    <w:name w:val="annotation subject"/>
    <w:basedOn w:val="CommentText"/>
    <w:next w:val="CommentText"/>
    <w:link w:val="CommentSubjectChar"/>
    <w:uiPriority w:val="99"/>
    <w:semiHidden/>
    <w:unhideWhenUsed/>
    <w:rsid w:val="00F53C0A"/>
    <w:rPr>
      <w:b/>
      <w:bCs/>
    </w:rPr>
  </w:style>
  <w:style w:type="character" w:customStyle="1" w:styleId="CommentSubjectChar">
    <w:name w:val="Comment Subject Char"/>
    <w:basedOn w:val="CommentTextChar"/>
    <w:link w:val="CommentSubject"/>
    <w:uiPriority w:val="99"/>
    <w:semiHidden/>
    <w:rsid w:val="00F53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11</Pages>
  <Words>3189</Words>
  <Characters>18179</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261</cp:revision>
  <cp:lastPrinted>2014-09-18T13:37:00Z</cp:lastPrinted>
  <dcterms:created xsi:type="dcterms:W3CDTF">2022-02-15T17:33:00Z</dcterms:created>
  <dcterms:modified xsi:type="dcterms:W3CDTF">2024-02-02T23:56:00Z</dcterms:modified>
</cp:coreProperties>
</file>