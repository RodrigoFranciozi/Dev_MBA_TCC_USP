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AE137" w14:textId="77777777" w:rsidR="00353D56" w:rsidRPr="003625D1" w:rsidRDefault="00353D56" w:rsidP="00353D56">
      <w:pPr>
        <w:spacing w:line="240" w:lineRule="auto"/>
        <w:jc w:val="center"/>
        <w:rPr>
          <w:b/>
        </w:rPr>
      </w:pPr>
      <w:commentRangeStart w:id="1"/>
      <w:r>
        <w:rPr>
          <w:b/>
        </w:rPr>
        <w:t>Comparação entre Modelos para Análise de Sentimentos no Contexto de Avaliações de Filmes</w:t>
      </w:r>
      <w:commentRangeEnd w:id="1"/>
      <w:r w:rsidR="00FB6E4E">
        <w:rPr>
          <w:rStyle w:val="Refdecomentrio"/>
        </w:rPr>
        <w:commentReference w:id="1"/>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0E34B3B2" w:rsidR="001E108A" w:rsidRPr="006F0623" w:rsidRDefault="002A20C5" w:rsidP="00CE617C">
      <w:pPr>
        <w:spacing w:line="240" w:lineRule="auto"/>
        <w:jc w:val="center"/>
        <w:rPr>
          <w:b/>
          <w:color w:val="FF0000"/>
          <w:sz w:val="18"/>
        </w:rPr>
      </w:pPr>
      <w:r>
        <w:t>Rodrigo Franciozi Rodrigues da Silva</w:t>
      </w:r>
      <w:r w:rsidR="00A7611A" w:rsidRPr="006F0623">
        <w:t>¹</w:t>
      </w:r>
      <w:r w:rsidR="009E3D42" w:rsidRPr="006F0623">
        <w:t>*</w:t>
      </w:r>
      <w:r w:rsidR="00EF1F11" w:rsidRPr="006F0623">
        <w:t>;</w:t>
      </w:r>
      <w:r w:rsidR="00C64E7D" w:rsidRPr="006F0623">
        <w:rPr>
          <w:vertAlign w:val="superscript"/>
        </w:rPr>
        <w:t xml:space="preserve"> </w:t>
      </w:r>
      <w:r w:rsidR="00D7197D">
        <w:t>Adâmara Santos Gonçalvez Felício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488F75EA" w:rsidR="00A7611A" w:rsidRPr="006F0623" w:rsidRDefault="00A7611A" w:rsidP="00F53C0A">
      <w:pPr>
        <w:spacing w:line="240" w:lineRule="auto"/>
        <w:rPr>
          <w:sz w:val="18"/>
          <w:szCs w:val="18"/>
        </w:rPr>
      </w:pPr>
      <w:r w:rsidRPr="006F0623">
        <w:rPr>
          <w:sz w:val="18"/>
          <w:szCs w:val="18"/>
          <w:vertAlign w:val="superscript"/>
        </w:rPr>
        <w:t>1</w:t>
      </w:r>
      <w:r w:rsidR="00944654">
        <w:rPr>
          <w:sz w:val="18"/>
          <w:szCs w:val="18"/>
        </w:rPr>
        <w:t xml:space="preserve"> Analista de dados</w:t>
      </w:r>
      <w:r w:rsidR="0093332B" w:rsidRPr="006F0623">
        <w:rPr>
          <w:sz w:val="18"/>
          <w:szCs w:val="18"/>
        </w:rPr>
        <w:t xml:space="preserve">. </w:t>
      </w:r>
      <w:r w:rsidR="00944654">
        <w:rPr>
          <w:sz w:val="18"/>
          <w:szCs w:val="18"/>
        </w:rPr>
        <w:t>Avenida Getúlio Vargas, 405</w:t>
      </w:r>
      <w:r w:rsidR="003F77A8" w:rsidRPr="006F0623">
        <w:rPr>
          <w:sz w:val="18"/>
          <w:szCs w:val="18"/>
        </w:rPr>
        <w:t xml:space="preserve"> –</w:t>
      </w:r>
      <w:r w:rsidRPr="006F0623">
        <w:rPr>
          <w:sz w:val="18"/>
          <w:szCs w:val="18"/>
        </w:rPr>
        <w:t xml:space="preserve"> </w:t>
      </w:r>
      <w:r w:rsidR="00944654">
        <w:rPr>
          <w:sz w:val="18"/>
          <w:szCs w:val="18"/>
        </w:rPr>
        <w:t>Baeta Neves</w:t>
      </w:r>
      <w:r w:rsidR="0093332B" w:rsidRPr="006F0623">
        <w:rPr>
          <w:sz w:val="18"/>
          <w:szCs w:val="18"/>
        </w:rPr>
        <w:t xml:space="preserve">; </w:t>
      </w:r>
      <w:r w:rsidR="00944654">
        <w:rPr>
          <w:sz w:val="18"/>
          <w:szCs w:val="18"/>
        </w:rPr>
        <w:t>09751</w:t>
      </w:r>
      <w:r w:rsidR="0093332B" w:rsidRPr="006F0623">
        <w:rPr>
          <w:sz w:val="18"/>
          <w:szCs w:val="18"/>
        </w:rPr>
        <w:t>-</w:t>
      </w:r>
      <w:r w:rsidR="00944654">
        <w:rPr>
          <w:sz w:val="18"/>
          <w:szCs w:val="18"/>
        </w:rPr>
        <w:t>250</w:t>
      </w:r>
      <w:r w:rsidR="0031459B" w:rsidRPr="006F0623">
        <w:rPr>
          <w:sz w:val="18"/>
          <w:szCs w:val="18"/>
        </w:rPr>
        <w:t xml:space="preserve">    </w:t>
      </w:r>
      <w:r w:rsidR="00944654">
        <w:rPr>
          <w:sz w:val="18"/>
          <w:szCs w:val="18"/>
        </w:rPr>
        <w:t>São Bernardo do Campo</w:t>
      </w:r>
      <w:r w:rsidR="0093332B" w:rsidRPr="006F0623">
        <w:rPr>
          <w:sz w:val="18"/>
          <w:szCs w:val="18"/>
        </w:rPr>
        <w:t xml:space="preserve">, </w:t>
      </w:r>
      <w:r w:rsidR="00944654">
        <w:rPr>
          <w:sz w:val="18"/>
          <w:szCs w:val="18"/>
        </w:rPr>
        <w:t>São Paulo</w:t>
      </w:r>
      <w:r w:rsidR="003F77A8" w:rsidRPr="006F0623">
        <w:rPr>
          <w:sz w:val="18"/>
          <w:szCs w:val="18"/>
        </w:rPr>
        <w:t>,</w:t>
      </w:r>
      <w:r w:rsidRPr="006F0623">
        <w:rPr>
          <w:sz w:val="18"/>
          <w:szCs w:val="18"/>
        </w:rPr>
        <w:t xml:space="preserve"> </w:t>
      </w:r>
      <w:r w:rsidR="00944654">
        <w:rPr>
          <w:sz w:val="18"/>
          <w:szCs w:val="18"/>
        </w:rPr>
        <w:t>Brasil</w:t>
      </w:r>
      <w:r w:rsidR="007854B3" w:rsidRPr="006F0623">
        <w:rPr>
          <w:sz w:val="18"/>
          <w:szCs w:val="18"/>
        </w:rPr>
        <w:t xml:space="preserve"> </w:t>
      </w:r>
    </w:p>
    <w:p w14:paraId="602F4710" w14:textId="3D009316" w:rsidR="0031459B" w:rsidRPr="00F53C0A" w:rsidRDefault="00A7611A">
      <w:pPr>
        <w:pStyle w:val="Default"/>
        <w:jc w:val="both"/>
        <w:rPr>
          <w:rPrChange w:id="2" w:author="Adâmara Santos Gonçalves Felício Adâmara" w:date="2024-01-24T14:09:00Z">
            <w:rPr>
              <w:sz w:val="18"/>
              <w:szCs w:val="18"/>
            </w:rPr>
          </w:rPrChange>
        </w:rPr>
        <w:pPrChange w:id="3" w:author="Adâmara Santos Gonçalves Felício Adâmara" w:date="2024-01-24T14:09:00Z">
          <w:pPr>
            <w:spacing w:line="240" w:lineRule="auto"/>
          </w:pPr>
        </w:pPrChange>
      </w:pPr>
      <w:r w:rsidRPr="006F0623">
        <w:rPr>
          <w:sz w:val="18"/>
          <w:szCs w:val="18"/>
          <w:vertAlign w:val="superscript"/>
        </w:rPr>
        <w:t>2</w:t>
      </w:r>
      <w:r w:rsidR="00BB71DF" w:rsidRPr="006F0623">
        <w:rPr>
          <w:sz w:val="18"/>
          <w:szCs w:val="18"/>
          <w:vertAlign w:val="superscript"/>
        </w:rPr>
        <w:t xml:space="preserve"> </w:t>
      </w:r>
      <w:ins w:id="4" w:author="Adâmara Santos Gonçalves Felício Adâmara" w:date="2024-01-24T14:09:00Z">
        <w:r w:rsidR="00F53C0A">
          <w:rPr>
            <w:sz w:val="18"/>
            <w:szCs w:val="18"/>
            <w:shd w:val="clear" w:color="auto" w:fill="FFF2CC"/>
          </w:rPr>
          <w:t>Doutora em Desenvolvimento Econômico</w:t>
        </w:r>
        <w:r w:rsidR="00F53C0A">
          <w:rPr>
            <w:sz w:val="18"/>
            <w:szCs w:val="18"/>
          </w:rPr>
          <w:t xml:space="preserve">, UNICAMP. Orientadora MBA Data Science &amp; </w:t>
        </w:r>
        <w:proofErr w:type="spellStart"/>
        <w:r w:rsidR="00F53C0A">
          <w:rPr>
            <w:sz w:val="18"/>
            <w:szCs w:val="18"/>
          </w:rPr>
          <w:t>Analytics</w:t>
        </w:r>
        <w:proofErr w:type="spellEnd"/>
        <w:r w:rsidR="00F53C0A">
          <w:rPr>
            <w:sz w:val="18"/>
            <w:szCs w:val="18"/>
          </w:rPr>
          <w:t>. – Rua Alexandre Herculano, 120 – Vila Monteiro; CEP:13418-445 Piracicaba, São Paulo, Brasil.</w:t>
        </w:r>
      </w:ins>
    </w:p>
    <w:p w14:paraId="1CB9E6B0" w14:textId="56028A10" w:rsidR="009E3D42" w:rsidRPr="006F0623" w:rsidRDefault="009E3D42" w:rsidP="004E1ADB">
      <w:pPr>
        <w:spacing w:line="240" w:lineRule="auto"/>
        <w:rPr>
          <w:sz w:val="18"/>
          <w:szCs w:val="18"/>
        </w:rPr>
      </w:pPr>
      <w:r w:rsidRPr="006F0623">
        <w:rPr>
          <w:sz w:val="18"/>
          <w:szCs w:val="18"/>
        </w:rPr>
        <w:t>*</w:t>
      </w:r>
      <w:bookmarkStart w:id="5" w:name="_Hlk33885760"/>
      <w:bookmarkStart w:id="6" w:name="_Hlk33948379"/>
      <w:r w:rsidRPr="006F0623">
        <w:rPr>
          <w:sz w:val="18"/>
          <w:szCs w:val="18"/>
        </w:rPr>
        <w:t>autor correspondente</w:t>
      </w:r>
      <w:bookmarkEnd w:id="5"/>
      <w:r w:rsidRPr="006F0623">
        <w:rPr>
          <w:sz w:val="18"/>
          <w:szCs w:val="18"/>
        </w:rPr>
        <w:t xml:space="preserve">: </w:t>
      </w:r>
      <w:bookmarkEnd w:id="6"/>
      <w:r w:rsidR="00944654">
        <w:rPr>
          <w:sz w:val="18"/>
          <w:szCs w:val="18"/>
        </w:rPr>
        <w:t>rodrigofranciozi@outlook.com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187D85">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pPr>
    </w:p>
    <w:p w14:paraId="35D9645E" w14:textId="7D5EC302" w:rsidR="009F4584" w:rsidRPr="003625D1" w:rsidRDefault="009F4584" w:rsidP="009F4584">
      <w:pPr>
        <w:spacing w:line="240" w:lineRule="auto"/>
        <w:jc w:val="center"/>
        <w:rPr>
          <w:b/>
        </w:rPr>
      </w:pPr>
      <w:r>
        <w:rPr>
          <w:b/>
        </w:rPr>
        <w:lastRenderedPageBreak/>
        <w:t xml:space="preserve">Comparação entre Modelos para Análise de Sentimentos no </w:t>
      </w:r>
      <w:r w:rsidR="00353D56">
        <w:rPr>
          <w:b/>
        </w:rPr>
        <w:t>C</w:t>
      </w:r>
      <w:r>
        <w:rPr>
          <w:b/>
        </w:rPr>
        <w:t xml:space="preserve">ontexto de </w:t>
      </w:r>
      <w:r w:rsidR="00353D56">
        <w:rPr>
          <w:b/>
        </w:rPr>
        <w:t>A</w:t>
      </w:r>
      <w:r>
        <w:rPr>
          <w:b/>
        </w:rPr>
        <w:t xml:space="preserve">valiações de </w:t>
      </w:r>
      <w:r w:rsidR="00353D56">
        <w:rPr>
          <w:b/>
        </w:rPr>
        <w:t>F</w:t>
      </w:r>
      <w:r>
        <w:rPr>
          <w:b/>
        </w:rPr>
        <w:t>ilmes</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commentRangeStart w:id="19"/>
      <w:r w:rsidRPr="009629EB">
        <w:rPr>
          <w:b/>
        </w:rPr>
        <w:t>Introdução</w:t>
      </w:r>
      <w:commentRangeEnd w:id="19"/>
      <w:r w:rsidR="00F507EF">
        <w:rPr>
          <w:rStyle w:val="Refdecomentrio"/>
        </w:rPr>
        <w:commentReference w:id="19"/>
      </w:r>
    </w:p>
    <w:p w14:paraId="04023962" w14:textId="77777777" w:rsidR="000A46BE" w:rsidRPr="00715294" w:rsidRDefault="000A46BE" w:rsidP="000A46BE">
      <w:pPr>
        <w:pStyle w:val="PargrafodaLista"/>
        <w:spacing w:line="360" w:lineRule="auto"/>
        <w:ind w:left="0"/>
        <w:jc w:val="left"/>
      </w:pPr>
    </w:p>
    <w:p w14:paraId="27A98847" w14:textId="475C2B04" w:rsidR="00E97D0F" w:rsidRP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 xml:space="preserve">Nos últimos anos a indústria audiovisual cresceu consideravelmente e junto a esse crescimento advém o interesse de agradar </w:t>
      </w:r>
      <w:r w:rsidR="00041D7C">
        <w:rPr>
          <w:rFonts w:ascii="Arial" w:eastAsiaTheme="minorHAnsi" w:hAnsi="Arial" w:cs="Arial"/>
          <w:color w:val="000000"/>
          <w:sz w:val="22"/>
          <w:szCs w:val="22"/>
          <w:lang w:val="pt-BR"/>
        </w:rPr>
        <w:t>ao</w:t>
      </w:r>
      <w:r w:rsidRPr="00E97D0F">
        <w:rPr>
          <w:rFonts w:ascii="Arial" w:eastAsiaTheme="minorHAnsi" w:hAnsi="Arial" w:cs="Arial"/>
          <w:color w:val="000000"/>
          <w:sz w:val="22"/>
          <w:szCs w:val="22"/>
          <w:lang w:val="pt-BR"/>
        </w:rPr>
        <w:t xml:space="preserve"> público para que obras de sucesso sejam criadas. Uma maneira de se verificar tal sucesso é por meio da checagem geral de notas e pela leitura de comentários sobre críticos especializados e o público geral que já assistiram determinado conte</w:t>
      </w:r>
      <w:commentRangeStart w:id="20"/>
      <w:commentRangeStart w:id="21"/>
      <w:r w:rsidRPr="00E97D0F">
        <w:rPr>
          <w:rFonts w:ascii="Arial" w:eastAsiaTheme="minorHAnsi" w:hAnsi="Arial" w:cs="Arial"/>
          <w:color w:val="000000"/>
          <w:sz w:val="22"/>
          <w:szCs w:val="22"/>
          <w:lang w:val="pt-BR"/>
        </w:rPr>
        <w:t>údo</w:t>
      </w:r>
      <w:r w:rsidR="00ED6149">
        <w:rPr>
          <w:rFonts w:ascii="Arial" w:eastAsiaTheme="minorHAnsi" w:hAnsi="Arial" w:cs="Arial"/>
          <w:color w:val="000000"/>
          <w:sz w:val="22"/>
          <w:szCs w:val="22"/>
          <w:lang w:val="pt-BR"/>
        </w:rPr>
        <w:t xml:space="preserve"> </w:t>
      </w:r>
      <w:r w:rsidRPr="00E97D0F">
        <w:rPr>
          <w:rFonts w:ascii="Arial" w:eastAsiaTheme="minorHAnsi" w:hAnsi="Arial" w:cs="Arial"/>
          <w:color w:val="000000"/>
          <w:sz w:val="22"/>
          <w:szCs w:val="22"/>
          <w:lang w:val="pt-BR"/>
        </w:rPr>
        <w:t>(</w:t>
      </w:r>
      <w:proofErr w:type="spellStart"/>
      <w:r w:rsidRPr="00E97D0F">
        <w:rPr>
          <w:rFonts w:ascii="Arial" w:eastAsiaTheme="minorHAnsi" w:hAnsi="Arial" w:cs="Arial"/>
          <w:color w:val="000000"/>
          <w:sz w:val="22"/>
          <w:szCs w:val="22"/>
          <w:lang w:val="pt-BR"/>
        </w:rPr>
        <w:t>Yassine</w:t>
      </w:r>
      <w:commentRangeEnd w:id="20"/>
      <w:proofErr w:type="spellEnd"/>
      <w:r w:rsidR="00F53C0A">
        <w:rPr>
          <w:rStyle w:val="Refdecomentrio"/>
          <w:rFonts w:ascii="Arial" w:eastAsiaTheme="minorHAnsi" w:hAnsi="Arial" w:cs="Arial"/>
          <w:lang w:val="pt-BR"/>
        </w:rPr>
        <w:commentReference w:id="20"/>
      </w:r>
      <w:commentRangeEnd w:id="21"/>
      <w:r w:rsidR="00F67088">
        <w:rPr>
          <w:rStyle w:val="Refdecomentrio"/>
          <w:rFonts w:ascii="Arial" w:eastAsiaTheme="minorHAnsi" w:hAnsi="Arial" w:cs="Arial"/>
          <w:lang w:val="pt-BR"/>
        </w:rPr>
        <w:commentReference w:id="21"/>
      </w:r>
      <w:r w:rsidRPr="00E97D0F">
        <w:rPr>
          <w:rFonts w:ascii="Arial" w:eastAsiaTheme="minorHAnsi" w:hAnsi="Arial" w:cs="Arial"/>
          <w:color w:val="000000"/>
          <w:sz w:val="22"/>
          <w:szCs w:val="22"/>
          <w:lang w:val="pt-BR"/>
        </w:rPr>
        <w:t>, 2019)</w:t>
      </w:r>
      <w:r w:rsidR="00ED6149">
        <w:rPr>
          <w:rFonts w:ascii="Arial" w:eastAsiaTheme="minorHAnsi" w:hAnsi="Arial" w:cs="Arial"/>
          <w:color w:val="000000"/>
          <w:sz w:val="22"/>
          <w:szCs w:val="22"/>
          <w:lang w:val="pt-BR"/>
        </w:rPr>
        <w:t>.</w:t>
      </w:r>
    </w:p>
    <w:p w14:paraId="2DDDC198" w14:textId="7EC70EB8" w:rsidR="00E97D0F" w:rsidRDefault="00E97D0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Quando observado o conjunto dos comentários produzidos sobre o assunto, identificamos plataformas online que trabalham no registro das críticas e avaliações por meio do texto escrito</w:t>
      </w:r>
      <w:ins w:id="22" w:author="Adâmara Santos Gonçalves Felício Adâmara" w:date="2024-01-24T14:11:00Z">
        <w:r w:rsidR="00F53C0A">
          <w:rPr>
            <w:rFonts w:ascii="Arial" w:eastAsiaTheme="minorHAnsi" w:hAnsi="Arial" w:cs="Arial"/>
            <w:color w:val="000000"/>
            <w:sz w:val="22"/>
            <w:szCs w:val="22"/>
            <w:lang w:val="pt-BR"/>
          </w:rPr>
          <w:t>,</w:t>
        </w:r>
      </w:ins>
      <w:r w:rsidRPr="00E97D0F">
        <w:rPr>
          <w:rFonts w:ascii="Arial" w:eastAsiaTheme="minorHAnsi" w:hAnsi="Arial" w:cs="Arial"/>
          <w:color w:val="000000"/>
          <w:sz w:val="22"/>
          <w:szCs w:val="22"/>
          <w:lang w:val="pt-BR"/>
        </w:rPr>
        <w:t xml:space="preserve"> como o </w:t>
      </w:r>
      <w:r w:rsidR="00AF03A9">
        <w:rPr>
          <w:rFonts w:ascii="Arial" w:eastAsiaTheme="minorHAnsi" w:hAnsi="Arial" w:cs="Arial"/>
          <w:color w:val="000000"/>
          <w:sz w:val="22"/>
          <w:szCs w:val="22"/>
          <w:lang w:val="pt-BR"/>
        </w:rPr>
        <w:t>“</w:t>
      </w:r>
      <w:proofErr w:type="spellStart"/>
      <w:r w:rsidRPr="00E97D0F">
        <w:rPr>
          <w:rFonts w:ascii="Arial" w:eastAsiaTheme="minorHAnsi" w:hAnsi="Arial" w:cs="Arial"/>
          <w:color w:val="000000"/>
          <w:sz w:val="22"/>
          <w:szCs w:val="22"/>
          <w:lang w:val="pt-BR"/>
        </w:rPr>
        <w:t>Rotten</w:t>
      </w:r>
      <w:proofErr w:type="spellEnd"/>
      <w:r w:rsidRPr="00E97D0F">
        <w:rPr>
          <w:rFonts w:ascii="Arial" w:eastAsiaTheme="minorHAnsi" w:hAnsi="Arial" w:cs="Arial"/>
          <w:color w:val="000000"/>
          <w:sz w:val="22"/>
          <w:szCs w:val="22"/>
          <w:lang w:val="pt-BR"/>
        </w:rPr>
        <w:t xml:space="preserve"> Tomatoes</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w:t>
      </w:r>
      <w:r w:rsidR="00AF03A9">
        <w:rPr>
          <w:rFonts w:ascii="Arial" w:eastAsiaTheme="minorHAnsi" w:hAnsi="Arial" w:cs="Arial"/>
          <w:color w:val="000000"/>
          <w:sz w:val="22"/>
          <w:szCs w:val="22"/>
          <w:lang w:val="pt-BR"/>
        </w:rPr>
        <w:t xml:space="preserve">“Internet </w:t>
      </w:r>
      <w:proofErr w:type="spellStart"/>
      <w:r w:rsidR="00AF03A9">
        <w:rPr>
          <w:rFonts w:ascii="Arial" w:eastAsiaTheme="minorHAnsi" w:hAnsi="Arial" w:cs="Arial"/>
          <w:color w:val="000000"/>
          <w:sz w:val="22"/>
          <w:szCs w:val="22"/>
          <w:lang w:val="pt-BR"/>
        </w:rPr>
        <w:t>Movie</w:t>
      </w:r>
      <w:proofErr w:type="spellEnd"/>
      <w:r w:rsidR="00AF03A9">
        <w:rPr>
          <w:rFonts w:ascii="Arial" w:eastAsiaTheme="minorHAnsi" w:hAnsi="Arial" w:cs="Arial"/>
          <w:color w:val="000000"/>
          <w:sz w:val="22"/>
          <w:szCs w:val="22"/>
          <w:lang w:val="pt-BR"/>
        </w:rPr>
        <w:t xml:space="preserve"> </w:t>
      </w:r>
      <w:proofErr w:type="spellStart"/>
      <w:r w:rsidR="00AF03A9">
        <w:rPr>
          <w:rFonts w:ascii="Arial" w:eastAsiaTheme="minorHAnsi" w:hAnsi="Arial" w:cs="Arial"/>
          <w:color w:val="000000"/>
          <w:sz w:val="22"/>
          <w:szCs w:val="22"/>
          <w:lang w:val="pt-BR"/>
        </w:rPr>
        <w:t>Database</w:t>
      </w:r>
      <w:proofErr w:type="spellEnd"/>
      <w:r w:rsidR="00AF03A9">
        <w:rPr>
          <w:rFonts w:ascii="Arial" w:eastAsiaTheme="minorHAnsi" w:hAnsi="Arial" w:cs="Arial"/>
          <w:color w:val="000000"/>
          <w:sz w:val="22"/>
          <w:szCs w:val="22"/>
          <w:lang w:val="pt-BR"/>
        </w:rPr>
        <w:t>” [</w:t>
      </w:r>
      <w:proofErr w:type="spellStart"/>
      <w:r w:rsidRPr="00E97D0F">
        <w:rPr>
          <w:rFonts w:ascii="Arial" w:eastAsiaTheme="minorHAnsi" w:hAnsi="Arial" w:cs="Arial"/>
          <w:color w:val="000000"/>
          <w:sz w:val="22"/>
          <w:szCs w:val="22"/>
          <w:lang w:val="pt-BR"/>
        </w:rPr>
        <w:t>IMDb</w:t>
      </w:r>
      <w:proofErr w:type="spellEnd"/>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e </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Metacritic</w:t>
      </w:r>
      <w:r w:rsidR="00AF03A9">
        <w:rPr>
          <w:rFonts w:ascii="Arial" w:eastAsiaTheme="minorHAnsi" w:hAnsi="Arial" w:cs="Arial"/>
          <w:color w:val="000000"/>
          <w:sz w:val="22"/>
          <w:szCs w:val="22"/>
          <w:lang w:val="pt-BR"/>
        </w:rPr>
        <w:t>”</w:t>
      </w:r>
      <w:r w:rsidRPr="00E97D0F">
        <w:rPr>
          <w:rFonts w:ascii="Arial" w:eastAsiaTheme="minorHAnsi" w:hAnsi="Arial" w:cs="Arial"/>
          <w:color w:val="000000"/>
          <w:sz w:val="22"/>
          <w:szCs w:val="22"/>
          <w:lang w:val="pt-BR"/>
        </w:rPr>
        <w:t xml:space="preserve">. Esses sites contém </w:t>
      </w:r>
      <w:r w:rsidR="008E3CCE">
        <w:rPr>
          <w:rFonts w:ascii="Arial" w:eastAsiaTheme="minorHAnsi" w:hAnsi="Arial" w:cs="Arial"/>
          <w:color w:val="000000"/>
          <w:sz w:val="22"/>
          <w:szCs w:val="22"/>
          <w:lang w:val="pt-BR"/>
        </w:rPr>
        <w:t>uma biblioteca vasta</w:t>
      </w:r>
      <w:r w:rsidRPr="00E97D0F">
        <w:rPr>
          <w:rFonts w:ascii="Arial" w:eastAsiaTheme="minorHAnsi" w:hAnsi="Arial" w:cs="Arial"/>
          <w:color w:val="000000"/>
          <w:sz w:val="22"/>
          <w:szCs w:val="22"/>
          <w:lang w:val="pt-BR"/>
        </w:rPr>
        <w:t xml:space="preserve"> de registros que funcionam como bases de dados, para que pesquisadores consigam avaliar o engajamento e potencial sucesso de produções cinematográficas</w:t>
      </w:r>
      <w:r w:rsidR="006707FC">
        <w:rPr>
          <w:rFonts w:ascii="Arial" w:eastAsiaTheme="minorHAnsi" w:hAnsi="Arial" w:cs="Arial"/>
          <w:color w:val="000000"/>
          <w:sz w:val="22"/>
          <w:szCs w:val="22"/>
          <w:lang w:val="pt-BR"/>
        </w:rPr>
        <w:t xml:space="preserve"> </w:t>
      </w:r>
      <w:r w:rsidRPr="00E97D0F">
        <w:rPr>
          <w:rFonts w:ascii="Arial" w:eastAsiaTheme="minorHAnsi" w:hAnsi="Arial" w:cs="Arial"/>
          <w:color w:val="000000"/>
          <w:sz w:val="22"/>
          <w:szCs w:val="22"/>
          <w:lang w:val="pt-BR"/>
        </w:rPr>
        <w:t>(</w:t>
      </w:r>
      <w:proofErr w:type="spellStart"/>
      <w:r w:rsidRPr="00E97D0F">
        <w:rPr>
          <w:rFonts w:ascii="Arial" w:eastAsiaTheme="minorHAnsi" w:hAnsi="Arial" w:cs="Arial"/>
          <w:color w:val="000000"/>
          <w:sz w:val="22"/>
          <w:szCs w:val="22"/>
          <w:lang w:val="pt-BR"/>
        </w:rPr>
        <w:t>Harsh</w:t>
      </w:r>
      <w:proofErr w:type="spellEnd"/>
      <w:r w:rsidRPr="00E97D0F">
        <w:rPr>
          <w:rFonts w:ascii="Arial" w:eastAsiaTheme="minorHAnsi" w:hAnsi="Arial" w:cs="Arial"/>
          <w:color w:val="000000"/>
          <w:sz w:val="22"/>
          <w:szCs w:val="22"/>
          <w:lang w:val="pt-BR"/>
        </w:rPr>
        <w:t xml:space="preserve"> </w:t>
      </w:r>
      <w:r w:rsidRPr="00C759FB">
        <w:rPr>
          <w:rFonts w:ascii="Arial" w:eastAsiaTheme="minorHAnsi" w:hAnsi="Arial" w:cs="Arial"/>
          <w:i/>
          <w:iCs/>
          <w:color w:val="000000"/>
          <w:sz w:val="22"/>
          <w:szCs w:val="22"/>
          <w:lang w:val="pt-BR"/>
        </w:rPr>
        <w:t>et al.</w:t>
      </w:r>
      <w:r w:rsidRPr="00E97D0F">
        <w:rPr>
          <w:rFonts w:ascii="Arial" w:eastAsiaTheme="minorHAnsi" w:hAnsi="Arial" w:cs="Arial"/>
          <w:color w:val="000000"/>
          <w:sz w:val="22"/>
          <w:szCs w:val="22"/>
          <w:lang w:val="pt-BR"/>
        </w:rPr>
        <w:t>, 2023)</w:t>
      </w:r>
      <w:r w:rsidR="006707FC">
        <w:rPr>
          <w:rFonts w:ascii="Arial" w:eastAsiaTheme="minorHAnsi" w:hAnsi="Arial" w:cs="Arial"/>
          <w:color w:val="000000"/>
          <w:sz w:val="22"/>
          <w:szCs w:val="22"/>
          <w:lang w:val="pt-BR"/>
        </w:rPr>
        <w:t>.</w:t>
      </w:r>
    </w:p>
    <w:p w14:paraId="66E71EC9" w14:textId="77777777" w:rsidR="00054A88" w:rsidRDefault="000F53BF"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As</w:t>
      </w:r>
      <w:r w:rsidR="00B37713" w:rsidRPr="00B37713">
        <w:rPr>
          <w:rFonts w:ascii="Arial" w:eastAsiaTheme="minorHAnsi" w:hAnsi="Arial" w:cs="Arial"/>
          <w:color w:val="000000"/>
          <w:sz w:val="22"/>
          <w:szCs w:val="22"/>
          <w:lang w:val="pt-BR"/>
        </w:rPr>
        <w:t xml:space="preserve"> redes sociais têm se tornado plataformas cada vez mais relevantes para a expressão de sentimentos e ideias, especialmente no que diz respeito a filmes e séries. Segundo </w:t>
      </w:r>
      <w:proofErr w:type="spellStart"/>
      <w:r w:rsidR="00B37713" w:rsidRPr="00B37713">
        <w:rPr>
          <w:rFonts w:ascii="Arial" w:eastAsiaTheme="minorHAnsi" w:hAnsi="Arial" w:cs="Arial"/>
          <w:color w:val="000000"/>
          <w:sz w:val="22"/>
          <w:szCs w:val="22"/>
          <w:lang w:val="pt-BR"/>
        </w:rPr>
        <w:t>Faisal</w:t>
      </w:r>
      <w:proofErr w:type="spellEnd"/>
      <w:r w:rsidR="00B37713" w:rsidRPr="00B37713">
        <w:rPr>
          <w:rFonts w:ascii="Arial" w:eastAsiaTheme="minorHAnsi" w:hAnsi="Arial" w:cs="Arial"/>
          <w:color w:val="000000"/>
          <w:sz w:val="22"/>
          <w:szCs w:val="22"/>
          <w:lang w:val="pt-BR"/>
        </w:rPr>
        <w:t xml:space="preserve"> e </w:t>
      </w:r>
      <w:proofErr w:type="spellStart"/>
      <w:r w:rsidR="00B37713" w:rsidRPr="00B37713">
        <w:rPr>
          <w:rFonts w:ascii="Arial" w:eastAsiaTheme="minorHAnsi" w:hAnsi="Arial" w:cs="Arial"/>
          <w:color w:val="000000"/>
          <w:sz w:val="22"/>
          <w:szCs w:val="22"/>
          <w:lang w:val="pt-BR"/>
        </w:rPr>
        <w:t>Ubaid</w:t>
      </w:r>
      <w:proofErr w:type="spellEnd"/>
      <w:r w:rsidR="00B37713" w:rsidRPr="00B37713">
        <w:rPr>
          <w:rFonts w:ascii="Arial" w:eastAsiaTheme="minorHAnsi" w:hAnsi="Arial" w:cs="Arial"/>
          <w:color w:val="000000"/>
          <w:sz w:val="22"/>
          <w:szCs w:val="22"/>
          <w:lang w:val="pt-BR"/>
        </w:rPr>
        <w:t xml:space="preserve"> (2023), muitos indivíduos utilizam esses espaços virtuais para compartilhar suas avaliações sobre obras cinematográficas, influenciando assim as decisões de outros consumidores em relação ao investimento de tempo e dinheiro em determinadas produções. </w:t>
      </w:r>
    </w:p>
    <w:p w14:paraId="5215FACB" w14:textId="4B94F72C" w:rsidR="00FF7021" w:rsidRPr="00E97D0F" w:rsidRDefault="00B37713" w:rsidP="00054A88">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B37713">
        <w:rPr>
          <w:rFonts w:ascii="Arial" w:eastAsiaTheme="minorHAnsi" w:hAnsi="Arial" w:cs="Arial"/>
          <w:color w:val="000000"/>
          <w:sz w:val="22"/>
          <w:szCs w:val="22"/>
          <w:lang w:val="pt-BR"/>
        </w:rPr>
        <w:t xml:space="preserve">Essa tendência de compartilhamento de opiniões e avaliações não apenas molda a percepção do público, mas também serve como um valioso recurso para os produtores de conteúdo. Conforme apontado por </w:t>
      </w:r>
      <w:proofErr w:type="spellStart"/>
      <w:r w:rsidRPr="00B37713">
        <w:rPr>
          <w:rFonts w:ascii="Arial" w:eastAsiaTheme="minorHAnsi" w:hAnsi="Arial" w:cs="Arial"/>
          <w:color w:val="000000"/>
          <w:sz w:val="22"/>
          <w:szCs w:val="22"/>
          <w:lang w:val="pt-BR"/>
        </w:rPr>
        <w:t>Haoran</w:t>
      </w:r>
      <w:proofErr w:type="spellEnd"/>
      <w:r w:rsidRPr="00B37713">
        <w:rPr>
          <w:rFonts w:ascii="Arial" w:eastAsiaTheme="minorHAnsi" w:hAnsi="Arial" w:cs="Arial"/>
          <w:color w:val="000000"/>
          <w:sz w:val="22"/>
          <w:szCs w:val="22"/>
          <w:lang w:val="pt-BR"/>
        </w:rPr>
        <w:t xml:space="preserve"> (2023), os produtores podem aproveitar essas informações disponíveis nas redes sociais para obter as reações do público</w:t>
      </w:r>
      <w:r w:rsidR="00054A88">
        <w:rPr>
          <w:rFonts w:ascii="Arial" w:eastAsiaTheme="minorHAnsi" w:hAnsi="Arial" w:cs="Arial"/>
          <w:color w:val="000000"/>
          <w:sz w:val="22"/>
          <w:szCs w:val="22"/>
          <w:lang w:val="pt-BR"/>
        </w:rPr>
        <w:t>,</w:t>
      </w:r>
      <w:r w:rsidRPr="00B37713">
        <w:rPr>
          <w:rFonts w:ascii="Arial" w:eastAsiaTheme="minorHAnsi" w:hAnsi="Arial" w:cs="Arial"/>
          <w:color w:val="000000"/>
          <w:sz w:val="22"/>
          <w:szCs w:val="22"/>
          <w:lang w:val="pt-BR"/>
        </w:rPr>
        <w:t xml:space="preserve"> </w:t>
      </w:r>
      <w:r w:rsidR="00054A88">
        <w:rPr>
          <w:rFonts w:ascii="Arial" w:eastAsiaTheme="minorHAnsi" w:hAnsi="Arial" w:cs="Arial"/>
          <w:color w:val="000000"/>
          <w:sz w:val="22"/>
          <w:szCs w:val="22"/>
          <w:lang w:val="pt-BR"/>
        </w:rPr>
        <w:t>f</w:t>
      </w:r>
      <w:r w:rsidRPr="00B37713">
        <w:rPr>
          <w:rFonts w:ascii="Arial" w:eastAsiaTheme="minorHAnsi" w:hAnsi="Arial" w:cs="Arial"/>
          <w:color w:val="000000"/>
          <w:sz w:val="22"/>
          <w:szCs w:val="22"/>
          <w:lang w:val="pt-BR"/>
        </w:rPr>
        <w:t>acilita</w:t>
      </w:r>
      <w:r w:rsidR="00054A88">
        <w:rPr>
          <w:rFonts w:ascii="Arial" w:eastAsiaTheme="minorHAnsi" w:hAnsi="Arial" w:cs="Arial"/>
          <w:color w:val="000000"/>
          <w:sz w:val="22"/>
          <w:szCs w:val="22"/>
          <w:lang w:val="pt-BR"/>
        </w:rPr>
        <w:t>ndo</w:t>
      </w:r>
      <w:r w:rsidRPr="00B37713">
        <w:rPr>
          <w:rFonts w:ascii="Arial" w:eastAsiaTheme="minorHAnsi" w:hAnsi="Arial" w:cs="Arial"/>
          <w:color w:val="000000"/>
          <w:sz w:val="22"/>
          <w:szCs w:val="22"/>
          <w:lang w:val="pt-BR"/>
        </w:rPr>
        <w:t xml:space="preserve"> a identificação de potenciais sucessos ou fracassos, permitindo-lhes adaptar e aprimorar suas obras cinematográficas</w:t>
      </w:r>
      <w:r w:rsidR="00054A88">
        <w:rPr>
          <w:rFonts w:ascii="Arial" w:eastAsiaTheme="minorHAnsi" w:hAnsi="Arial" w:cs="Arial"/>
          <w:color w:val="000000"/>
          <w:sz w:val="22"/>
          <w:szCs w:val="22"/>
          <w:lang w:val="pt-BR"/>
        </w:rPr>
        <w:t>.</w:t>
      </w:r>
      <w:r w:rsidRPr="00B37713">
        <w:rPr>
          <w:rFonts w:ascii="Arial" w:eastAsiaTheme="minorHAnsi" w:hAnsi="Arial" w:cs="Arial"/>
          <w:color w:val="000000"/>
          <w:sz w:val="22"/>
          <w:szCs w:val="22"/>
          <w:lang w:val="pt-BR"/>
        </w:rPr>
        <w:t xml:space="preserve"> </w:t>
      </w:r>
    </w:p>
    <w:p w14:paraId="68C2CDAC" w14:textId="1C13A9A6" w:rsidR="00E97D0F" w:rsidDel="00F53C0A" w:rsidRDefault="00E97D0F" w:rsidP="00963554">
      <w:pPr>
        <w:pStyle w:val="NormalWeb"/>
        <w:spacing w:before="0" w:beforeAutospacing="0" w:after="90" w:afterAutospacing="0" w:line="360" w:lineRule="auto"/>
        <w:ind w:firstLine="708"/>
        <w:jc w:val="both"/>
        <w:rPr>
          <w:del w:id="23" w:author="Adâmara Santos Gonçalves Felício Adâmara" w:date="2024-01-24T14:13:00Z"/>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t xml:space="preserve">A análise de sentimentos, conhecida também como mineração de opinião, consiste em uma técnica que avalia a polaridade dos sentimentos, emoções e atitudes de determinado indivíduo de acordo com um objeto de interesse podendo ele ser um filme, produto, serviço e organização </w:t>
      </w:r>
      <w:proofErr w:type="spellStart"/>
      <w:r w:rsidRPr="00E97D0F">
        <w:rPr>
          <w:rFonts w:ascii="Arial" w:eastAsiaTheme="minorHAnsi" w:hAnsi="Arial" w:cs="Arial"/>
          <w:color w:val="000000"/>
          <w:sz w:val="22"/>
          <w:szCs w:val="22"/>
          <w:lang w:val="pt-BR"/>
        </w:rPr>
        <w:t>Azilawati</w:t>
      </w:r>
      <w:proofErr w:type="spellEnd"/>
      <w:r w:rsidRPr="00E97D0F">
        <w:rPr>
          <w:rFonts w:ascii="Arial" w:eastAsiaTheme="minorHAnsi" w:hAnsi="Arial" w:cs="Arial"/>
          <w:color w:val="000000"/>
          <w:sz w:val="22"/>
          <w:szCs w:val="22"/>
          <w:lang w:val="pt-BR"/>
        </w:rPr>
        <w:t xml:space="preserve"> </w:t>
      </w:r>
      <w:commentRangeStart w:id="24"/>
      <w:commentRangeStart w:id="25"/>
      <w:r w:rsidRPr="00ED6149">
        <w:rPr>
          <w:i/>
          <w:iCs/>
          <w:color w:val="000000"/>
          <w:lang w:val="pt-BR"/>
          <w:rPrChange w:id="26" w:author="Adâmara Santos Gonçalves Felício Adâmara" w:date="2024-01-24T14:13:00Z">
            <w:rPr>
              <w:color w:val="000000"/>
            </w:rPr>
          </w:rPrChange>
        </w:rPr>
        <w:t>et al</w:t>
      </w:r>
      <w:commentRangeEnd w:id="24"/>
      <w:r w:rsidR="00F53C0A">
        <w:rPr>
          <w:rStyle w:val="Refdecomentrio"/>
          <w:rFonts w:ascii="Arial" w:eastAsiaTheme="minorHAnsi" w:hAnsi="Arial" w:cs="Arial"/>
          <w:lang w:val="pt-BR"/>
        </w:rPr>
        <w:commentReference w:id="24"/>
      </w:r>
      <w:commentRangeEnd w:id="25"/>
      <w:r w:rsidR="00F67088">
        <w:rPr>
          <w:rStyle w:val="Refdecomentrio"/>
          <w:rFonts w:ascii="Arial" w:eastAsiaTheme="minorHAnsi" w:hAnsi="Arial" w:cs="Arial"/>
          <w:lang w:val="pt-BR"/>
        </w:rPr>
        <w:commentReference w:id="25"/>
      </w:r>
      <w:r w:rsidRPr="00E97D0F">
        <w:rPr>
          <w:rFonts w:ascii="Arial" w:eastAsiaTheme="minorHAnsi" w:hAnsi="Arial" w:cs="Arial"/>
          <w:color w:val="000000"/>
          <w:sz w:val="22"/>
          <w:szCs w:val="22"/>
          <w:lang w:val="pt-BR"/>
        </w:rPr>
        <w:t>. (2019).</w:t>
      </w:r>
      <w:r w:rsidR="00055A99">
        <w:rPr>
          <w:rFonts w:ascii="Arial" w:eastAsiaTheme="minorHAnsi" w:hAnsi="Arial" w:cs="Arial"/>
          <w:color w:val="000000"/>
          <w:sz w:val="22"/>
          <w:szCs w:val="22"/>
          <w:lang w:val="pt-BR"/>
        </w:rPr>
        <w:t xml:space="preserve"> Essa tecnologia se baseia em inteligência artificial que usa o processamento de linguagem natural [PLN] para transformar textos não estruturados em dados normalizados e adequados para análises de algoritmos de aprendizado de máquina, que por sua vez auxiliam na identificação de “insights” e tomada de decisão a respeito de um determinado tópico de interesse (</w:t>
      </w:r>
      <w:proofErr w:type="spellStart"/>
      <w:r w:rsidR="00453BB4">
        <w:rPr>
          <w:rFonts w:ascii="Arial" w:eastAsiaTheme="minorHAnsi" w:hAnsi="Arial" w:cs="Arial"/>
          <w:color w:val="000000"/>
          <w:sz w:val="22"/>
          <w:szCs w:val="22"/>
          <w:lang w:val="pt-BR"/>
        </w:rPr>
        <w:t>Faisal</w:t>
      </w:r>
      <w:proofErr w:type="spellEnd"/>
      <w:r w:rsidR="00453BB4">
        <w:rPr>
          <w:rFonts w:ascii="Arial" w:eastAsiaTheme="minorHAnsi" w:hAnsi="Arial" w:cs="Arial"/>
          <w:color w:val="000000"/>
          <w:sz w:val="22"/>
          <w:szCs w:val="22"/>
          <w:lang w:val="pt-BR"/>
        </w:rPr>
        <w:t xml:space="preserve"> e </w:t>
      </w:r>
      <w:proofErr w:type="spellStart"/>
      <w:r w:rsidR="00055A99">
        <w:rPr>
          <w:rFonts w:ascii="Arial" w:eastAsiaTheme="minorHAnsi" w:hAnsi="Arial" w:cs="Arial"/>
          <w:color w:val="000000"/>
          <w:sz w:val="22"/>
          <w:szCs w:val="22"/>
          <w:lang w:val="pt-BR"/>
        </w:rPr>
        <w:t>Ubaid</w:t>
      </w:r>
      <w:proofErr w:type="spellEnd"/>
      <w:r w:rsidR="00055A99">
        <w:rPr>
          <w:rFonts w:ascii="Arial" w:eastAsiaTheme="minorHAnsi" w:hAnsi="Arial" w:cs="Arial"/>
          <w:color w:val="000000"/>
          <w:sz w:val="22"/>
          <w:szCs w:val="22"/>
          <w:lang w:val="pt-BR"/>
        </w:rPr>
        <w:t>, 2023)</w:t>
      </w:r>
      <w:ins w:id="27" w:author="Adâmara Santos Gonçalves Felício Adâmara" w:date="2024-01-24T14:13:00Z">
        <w:r w:rsidR="00F53C0A">
          <w:rPr>
            <w:rFonts w:ascii="Arial" w:eastAsiaTheme="minorHAnsi" w:hAnsi="Arial" w:cs="Arial"/>
            <w:color w:val="000000"/>
            <w:sz w:val="22"/>
            <w:szCs w:val="22"/>
            <w:lang w:val="pt-BR"/>
          </w:rPr>
          <w:t>.</w:t>
        </w:r>
      </w:ins>
    </w:p>
    <w:p w14:paraId="6DB54586" w14:textId="176CDFD6" w:rsidR="00506F0C" w:rsidRDefault="00506F0C" w:rsidP="00963554">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sidRPr="00E97D0F">
        <w:rPr>
          <w:rFonts w:ascii="Arial" w:eastAsiaTheme="minorHAnsi" w:hAnsi="Arial" w:cs="Arial"/>
          <w:color w:val="000000"/>
          <w:sz w:val="22"/>
          <w:szCs w:val="22"/>
          <w:lang w:val="pt-BR"/>
        </w:rPr>
        <w:lastRenderedPageBreak/>
        <w:t xml:space="preserve">De acordo com </w:t>
      </w:r>
      <w:proofErr w:type="spellStart"/>
      <w:r w:rsidRPr="00E97D0F">
        <w:rPr>
          <w:rFonts w:ascii="Arial" w:eastAsiaTheme="minorHAnsi" w:hAnsi="Arial" w:cs="Arial"/>
          <w:color w:val="000000"/>
          <w:sz w:val="22"/>
          <w:szCs w:val="22"/>
          <w:lang w:val="pt-BR"/>
        </w:rPr>
        <w:t>Yassine</w:t>
      </w:r>
      <w:proofErr w:type="spellEnd"/>
      <w:r w:rsidRPr="00E97D0F">
        <w:rPr>
          <w:rFonts w:ascii="Arial" w:eastAsiaTheme="minorHAnsi" w:hAnsi="Arial" w:cs="Arial"/>
          <w:color w:val="000000"/>
          <w:sz w:val="22"/>
          <w:szCs w:val="22"/>
          <w:lang w:val="pt-BR"/>
        </w:rPr>
        <w:t xml:space="preserve"> (2019), até pouco tempo essas análises de comentários eram feitas de forma bastante manual, mas com o advento de técnicas de aprendizado de máquina como a análise de sentimentos, essa realidade acabou sendo modificada</w:t>
      </w:r>
      <w:r>
        <w:rPr>
          <w:rFonts w:ascii="Arial" w:eastAsiaTheme="minorHAnsi" w:hAnsi="Arial" w:cs="Arial"/>
          <w:color w:val="000000"/>
          <w:sz w:val="22"/>
          <w:szCs w:val="22"/>
          <w:lang w:val="pt-BR"/>
        </w:rPr>
        <w:t>.</w:t>
      </w:r>
    </w:p>
    <w:p w14:paraId="46D3DACD" w14:textId="0FB064A0" w:rsidR="00D42235" w:rsidRDefault="00D42235" w:rsidP="00963554">
      <w:pPr>
        <w:pStyle w:val="NormalWeb"/>
        <w:spacing w:before="0" w:beforeAutospacing="0" w:after="90" w:afterAutospacing="0" w:line="360" w:lineRule="auto"/>
        <w:ind w:firstLine="708"/>
        <w:jc w:val="both"/>
        <w:rPr>
          <w:ins w:id="28" w:author="Adâmara Santos Gonçalves Felício Adâmara" w:date="2024-01-24T14:14:00Z"/>
          <w:rFonts w:ascii="Arial" w:eastAsiaTheme="minorHAnsi" w:hAnsi="Arial" w:cs="Arial"/>
          <w:color w:val="000000"/>
          <w:sz w:val="22"/>
          <w:szCs w:val="22"/>
          <w:lang w:val="pt-BR"/>
        </w:rPr>
      </w:pPr>
      <w:commentRangeStart w:id="29"/>
      <w:r>
        <w:rPr>
          <w:rFonts w:ascii="Arial" w:eastAsiaTheme="minorHAnsi" w:hAnsi="Arial" w:cs="Arial"/>
          <w:color w:val="000000"/>
          <w:sz w:val="22"/>
          <w:szCs w:val="22"/>
          <w:lang w:val="pt-BR"/>
        </w:rPr>
        <w:t xml:space="preserve">A importância do emprego de técnicas de PLN na análise de sentimentos de filmes, reflete tanto na automatização do processo de coleta e interpretação de um grande volume de dados, como também oferece uma visão mais quantitativa das </w:t>
      </w:r>
      <w:r w:rsidR="004E6ADA">
        <w:rPr>
          <w:rFonts w:ascii="Arial" w:eastAsiaTheme="minorHAnsi" w:hAnsi="Arial" w:cs="Arial"/>
          <w:color w:val="000000"/>
          <w:sz w:val="22"/>
          <w:szCs w:val="22"/>
          <w:lang w:val="pt-BR"/>
        </w:rPr>
        <w:t>percepções sobre determinados espectadores</w:t>
      </w:r>
      <w:r>
        <w:rPr>
          <w:rFonts w:ascii="Arial" w:eastAsiaTheme="minorHAnsi" w:hAnsi="Arial" w:cs="Arial"/>
          <w:color w:val="000000"/>
          <w:sz w:val="22"/>
          <w:szCs w:val="22"/>
          <w:lang w:val="pt-BR"/>
        </w:rPr>
        <w:t>. Ao ut</w:t>
      </w:r>
      <w:r w:rsidR="00841B65">
        <w:rPr>
          <w:rFonts w:ascii="Arial" w:eastAsiaTheme="minorHAnsi" w:hAnsi="Arial" w:cs="Arial"/>
          <w:color w:val="000000"/>
          <w:sz w:val="22"/>
          <w:szCs w:val="22"/>
          <w:lang w:val="pt-BR"/>
        </w:rPr>
        <w:t>i</w:t>
      </w:r>
      <w:r>
        <w:rPr>
          <w:rFonts w:ascii="Arial" w:eastAsiaTheme="minorHAnsi" w:hAnsi="Arial" w:cs="Arial"/>
          <w:color w:val="000000"/>
          <w:sz w:val="22"/>
          <w:szCs w:val="22"/>
          <w:lang w:val="pt-BR"/>
        </w:rPr>
        <w:t xml:space="preserve">lizar PLN, pesquisadores e profissionais podem extrair nuances que outrora seriam difíceis de se identificar manualmente, </w:t>
      </w:r>
      <w:r w:rsidR="00841B65">
        <w:rPr>
          <w:rFonts w:ascii="Arial" w:eastAsiaTheme="minorHAnsi" w:hAnsi="Arial" w:cs="Arial"/>
          <w:color w:val="000000"/>
          <w:sz w:val="22"/>
          <w:szCs w:val="22"/>
          <w:lang w:val="pt-BR"/>
        </w:rPr>
        <w:t>facilitando assim uma compreensão mais abrangente a respeito das reações do público</w:t>
      </w:r>
      <w:r w:rsidR="00DA159C">
        <w:rPr>
          <w:rFonts w:ascii="Arial" w:eastAsiaTheme="minorHAnsi" w:hAnsi="Arial" w:cs="Arial"/>
          <w:color w:val="000000"/>
          <w:sz w:val="22"/>
          <w:szCs w:val="22"/>
          <w:lang w:val="pt-BR"/>
        </w:rPr>
        <w:t xml:space="preserve"> (</w:t>
      </w:r>
      <w:proofErr w:type="spellStart"/>
      <w:r w:rsidR="00DA159C" w:rsidRPr="00DA159C">
        <w:rPr>
          <w:rFonts w:ascii="Arial" w:eastAsiaTheme="minorHAnsi" w:hAnsi="Arial" w:cs="Arial"/>
          <w:color w:val="000000"/>
          <w:sz w:val="22"/>
          <w:szCs w:val="22"/>
          <w:lang w:val="pt-BR"/>
        </w:rPr>
        <w:t>Yankang</w:t>
      </w:r>
      <w:proofErr w:type="spellEnd"/>
      <w:r w:rsidR="00DA159C" w:rsidRPr="00DA159C">
        <w:rPr>
          <w:rFonts w:ascii="Arial" w:eastAsiaTheme="minorHAnsi" w:hAnsi="Arial" w:cs="Arial"/>
          <w:color w:val="000000"/>
          <w:sz w:val="22"/>
          <w:szCs w:val="22"/>
          <w:lang w:val="pt-BR"/>
        </w:rPr>
        <w:t xml:space="preserve"> </w:t>
      </w:r>
      <w:proofErr w:type="spellStart"/>
      <w:r w:rsidR="00DA159C" w:rsidRPr="00DA159C">
        <w:rPr>
          <w:rFonts w:ascii="Arial" w:eastAsiaTheme="minorHAnsi" w:hAnsi="Arial" w:cs="Arial"/>
          <w:color w:val="000000"/>
          <w:sz w:val="22"/>
          <w:szCs w:val="22"/>
          <w:lang w:val="pt-BR"/>
        </w:rPr>
        <w:t>Su</w:t>
      </w:r>
      <w:proofErr w:type="spellEnd"/>
      <w:r w:rsidR="00DA159C">
        <w:rPr>
          <w:rFonts w:ascii="Arial" w:eastAsiaTheme="minorHAnsi" w:hAnsi="Arial" w:cs="Arial"/>
          <w:color w:val="000000"/>
          <w:sz w:val="22"/>
          <w:szCs w:val="22"/>
          <w:lang w:val="pt-BR"/>
        </w:rPr>
        <w:t xml:space="preserve"> e</w:t>
      </w:r>
      <w:r w:rsidR="00DA159C" w:rsidRPr="00DA159C">
        <w:rPr>
          <w:rFonts w:ascii="Arial" w:eastAsiaTheme="minorHAnsi" w:hAnsi="Arial" w:cs="Arial"/>
          <w:color w:val="000000"/>
          <w:sz w:val="22"/>
          <w:szCs w:val="22"/>
          <w:lang w:val="pt-BR"/>
        </w:rPr>
        <w:t xml:space="preserve"> Zbigniew j. </w:t>
      </w:r>
      <w:proofErr w:type="spellStart"/>
      <w:r w:rsidR="00DA159C" w:rsidRPr="00DA159C">
        <w:rPr>
          <w:rFonts w:ascii="Arial" w:eastAsiaTheme="minorHAnsi" w:hAnsi="Arial" w:cs="Arial"/>
          <w:color w:val="000000"/>
          <w:sz w:val="22"/>
          <w:szCs w:val="22"/>
          <w:lang w:val="pt-BR"/>
        </w:rPr>
        <w:t>Kabala</w:t>
      </w:r>
      <w:proofErr w:type="spellEnd"/>
      <w:r w:rsidR="00DA159C">
        <w:rPr>
          <w:rFonts w:ascii="Arial" w:eastAsiaTheme="minorHAnsi" w:hAnsi="Arial" w:cs="Arial"/>
          <w:color w:val="000000"/>
          <w:sz w:val="22"/>
          <w:szCs w:val="22"/>
          <w:lang w:val="pt-BR"/>
        </w:rPr>
        <w:t>, 2023).</w:t>
      </w:r>
      <w:commentRangeEnd w:id="29"/>
      <w:r w:rsidR="008C50F0">
        <w:rPr>
          <w:rStyle w:val="Refdecomentrio"/>
          <w:rFonts w:ascii="Arial" w:eastAsiaTheme="minorHAnsi" w:hAnsi="Arial" w:cs="Arial"/>
          <w:lang w:val="pt-BR"/>
        </w:rPr>
        <w:commentReference w:id="29"/>
      </w:r>
    </w:p>
    <w:p w14:paraId="1AEC4D8C" w14:textId="4DCEFAEF" w:rsidR="00E97D0F" w:rsidRPr="00CB23DA" w:rsidRDefault="00CB23DA" w:rsidP="00506F0C">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Pr>
          <w:rFonts w:ascii="Arial" w:eastAsiaTheme="minorHAnsi" w:hAnsi="Arial" w:cs="Arial"/>
          <w:color w:val="000000"/>
          <w:sz w:val="22"/>
          <w:szCs w:val="22"/>
          <w:lang w:val="pt-BR"/>
        </w:rPr>
        <w:t xml:space="preserve">O objetivo principal desse trabalho é </w:t>
      </w:r>
      <w:commentRangeStart w:id="30"/>
      <w:commentRangeStart w:id="31"/>
      <w:r>
        <w:rPr>
          <w:rFonts w:ascii="Arial" w:eastAsiaTheme="minorHAnsi" w:hAnsi="Arial" w:cs="Arial"/>
          <w:color w:val="000000"/>
          <w:sz w:val="22"/>
          <w:szCs w:val="22"/>
          <w:lang w:val="pt-BR"/>
        </w:rPr>
        <w:t xml:space="preserve">comparar </w:t>
      </w:r>
      <w:commentRangeEnd w:id="30"/>
      <w:r w:rsidR="00F53C0A">
        <w:rPr>
          <w:rStyle w:val="Refdecomentrio"/>
          <w:rFonts w:ascii="Arial" w:eastAsiaTheme="minorHAnsi" w:hAnsi="Arial" w:cs="Arial"/>
          <w:lang w:val="pt-BR"/>
        </w:rPr>
        <w:commentReference w:id="30"/>
      </w:r>
      <w:commentRangeEnd w:id="31"/>
      <w:r w:rsidR="00F67088">
        <w:rPr>
          <w:rStyle w:val="Refdecomentrio"/>
          <w:rFonts w:ascii="Arial" w:eastAsiaTheme="minorHAnsi" w:hAnsi="Arial" w:cs="Arial"/>
          <w:lang w:val="pt-BR"/>
        </w:rPr>
        <w:commentReference w:id="31"/>
      </w:r>
      <w:r>
        <w:rPr>
          <w:rFonts w:ascii="Arial" w:eastAsiaTheme="minorHAnsi" w:hAnsi="Arial" w:cs="Arial"/>
          <w:color w:val="000000"/>
          <w:sz w:val="22"/>
          <w:szCs w:val="22"/>
          <w:lang w:val="pt-BR"/>
        </w:rPr>
        <w:t xml:space="preserve">a eficácia de modelos conhecidos como clássicos e de aprendizado profundo, especificamente o </w:t>
      </w:r>
      <w:proofErr w:type="spellStart"/>
      <w:r w:rsidRPr="00CB23DA">
        <w:rPr>
          <w:rFonts w:ascii="Arial" w:eastAsiaTheme="minorHAnsi" w:hAnsi="Arial" w:cs="Arial"/>
          <w:color w:val="000000"/>
          <w:sz w:val="22"/>
          <w:szCs w:val="22"/>
          <w:lang w:val="pt-BR"/>
        </w:rPr>
        <w:t>Naïve</w:t>
      </w:r>
      <w:proofErr w:type="spellEnd"/>
      <w:r w:rsidRPr="00CB23DA">
        <w:rPr>
          <w:rFonts w:ascii="Arial" w:eastAsiaTheme="minorHAnsi" w:hAnsi="Arial" w:cs="Arial"/>
          <w:color w:val="000000"/>
          <w:sz w:val="22"/>
          <w:szCs w:val="22"/>
          <w:lang w:val="pt-BR"/>
        </w:rPr>
        <w:t xml:space="preserve"> </w:t>
      </w:r>
      <w:proofErr w:type="spellStart"/>
      <w:r w:rsidRPr="00CB23DA">
        <w:rPr>
          <w:rFonts w:ascii="Arial" w:eastAsiaTheme="minorHAnsi" w:hAnsi="Arial" w:cs="Arial"/>
          <w:color w:val="000000"/>
          <w:sz w:val="22"/>
          <w:szCs w:val="22"/>
          <w:lang w:val="pt-BR"/>
        </w:rPr>
        <w:t>Bayes</w:t>
      </w:r>
      <w:proofErr w:type="spellEnd"/>
      <w:r w:rsidRPr="00CB23DA">
        <w:rPr>
          <w:rFonts w:ascii="Arial" w:eastAsiaTheme="minorHAnsi" w:hAnsi="Arial" w:cs="Arial"/>
          <w:color w:val="000000"/>
          <w:sz w:val="22"/>
          <w:szCs w:val="22"/>
          <w:lang w:val="pt-BR"/>
        </w:rPr>
        <w:t xml:space="preserve"> e </w:t>
      </w:r>
      <w:r>
        <w:rPr>
          <w:rFonts w:ascii="Arial" w:eastAsiaTheme="minorHAnsi" w:hAnsi="Arial" w:cs="Arial"/>
          <w:color w:val="000000"/>
          <w:sz w:val="22"/>
          <w:szCs w:val="22"/>
          <w:lang w:val="pt-BR"/>
        </w:rPr>
        <w:t>“</w:t>
      </w:r>
      <w:proofErr w:type="spellStart"/>
      <w:r>
        <w:rPr>
          <w:rFonts w:ascii="Arial" w:eastAsiaTheme="minorHAnsi" w:hAnsi="Arial" w:cs="Arial"/>
          <w:color w:val="000000"/>
          <w:sz w:val="22"/>
          <w:szCs w:val="22"/>
          <w:lang w:val="pt-BR"/>
        </w:rPr>
        <w:t>Bidirectional</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Encoder</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Representations</w:t>
      </w:r>
      <w:proofErr w:type="spellEnd"/>
      <w:r>
        <w:rPr>
          <w:rFonts w:ascii="Arial" w:eastAsiaTheme="minorHAnsi" w:hAnsi="Arial" w:cs="Arial"/>
          <w:color w:val="000000"/>
          <w:sz w:val="22"/>
          <w:szCs w:val="22"/>
          <w:lang w:val="pt-BR"/>
        </w:rPr>
        <w:t xml:space="preserve"> </w:t>
      </w:r>
      <w:proofErr w:type="spellStart"/>
      <w:r>
        <w:rPr>
          <w:rFonts w:ascii="Arial" w:eastAsiaTheme="minorHAnsi" w:hAnsi="Arial" w:cs="Arial"/>
          <w:color w:val="000000"/>
          <w:sz w:val="22"/>
          <w:szCs w:val="22"/>
          <w:lang w:val="pt-BR"/>
        </w:rPr>
        <w:t>from</w:t>
      </w:r>
      <w:proofErr w:type="spellEnd"/>
      <w:r>
        <w:rPr>
          <w:rFonts w:ascii="Arial" w:eastAsiaTheme="minorHAnsi" w:hAnsi="Arial" w:cs="Arial"/>
          <w:color w:val="000000"/>
          <w:sz w:val="22"/>
          <w:szCs w:val="22"/>
          <w:lang w:val="pt-BR"/>
        </w:rPr>
        <w:t xml:space="preserve"> Transformers” [BERT]. Procurou-se determinar qual modelo oferece maior acurácia,</w:t>
      </w:r>
      <w:r w:rsidR="00506F0C">
        <w:rPr>
          <w:rFonts w:ascii="Arial" w:eastAsiaTheme="minorHAnsi" w:hAnsi="Arial" w:cs="Arial"/>
          <w:color w:val="000000"/>
          <w:sz w:val="22"/>
          <w:szCs w:val="22"/>
          <w:lang w:val="pt-BR"/>
        </w:rPr>
        <w:t xml:space="preserve"> precisão, </w:t>
      </w:r>
      <w:r>
        <w:rPr>
          <w:rFonts w:ascii="Arial" w:eastAsiaTheme="minorHAnsi" w:hAnsi="Arial" w:cs="Arial"/>
          <w:color w:val="000000"/>
          <w:sz w:val="22"/>
          <w:szCs w:val="22"/>
          <w:lang w:val="pt-BR"/>
        </w:rPr>
        <w:t>revocação e pontuação F1 ao classificar sentimentos contidos em comentários de filmes de acordo com as polaridades positiva, negativa e neutra.</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0725BAA7" w:rsidR="000A46BE" w:rsidRDefault="000A46BE" w:rsidP="000A46BE">
      <w:pPr>
        <w:pStyle w:val="PargrafodaLista"/>
        <w:spacing w:line="360" w:lineRule="auto"/>
        <w:ind w:left="0"/>
      </w:pPr>
    </w:p>
    <w:p w14:paraId="4D763DAF" w14:textId="13EC9A0D" w:rsidR="008172B5" w:rsidRDefault="008172B5" w:rsidP="008172B5">
      <w:pPr>
        <w:pStyle w:val="PargrafodaLista"/>
        <w:spacing w:line="360" w:lineRule="auto"/>
        <w:ind w:left="0" w:firstLine="708"/>
        <w:rPr>
          <w:b/>
          <w:bCs/>
        </w:rPr>
      </w:pPr>
      <w:r w:rsidRPr="008172B5">
        <w:rPr>
          <w:b/>
          <w:bCs/>
        </w:rPr>
        <w:t>Base de dados</w:t>
      </w:r>
    </w:p>
    <w:p w14:paraId="76DE9619" w14:textId="77777777" w:rsidR="008172B5" w:rsidRPr="008172B5" w:rsidRDefault="008172B5" w:rsidP="000A46BE">
      <w:pPr>
        <w:pStyle w:val="PargrafodaLista"/>
        <w:spacing w:line="360" w:lineRule="auto"/>
        <w:ind w:left="0"/>
        <w:rPr>
          <w:b/>
          <w:bCs/>
        </w:rPr>
      </w:pPr>
    </w:p>
    <w:p w14:paraId="2AA73E01" w14:textId="1A87DDBB" w:rsidR="008172B5" w:rsidRPr="008172B5" w:rsidRDefault="008172B5" w:rsidP="008172B5">
      <w:pPr>
        <w:pStyle w:val="NormalWeb"/>
        <w:spacing w:before="0" w:beforeAutospacing="0" w:after="90" w:afterAutospacing="0" w:line="360" w:lineRule="auto"/>
        <w:ind w:firstLine="720"/>
        <w:jc w:val="both"/>
        <w:rPr>
          <w:rFonts w:ascii="Arial" w:hAnsi="Arial" w:cs="Arial"/>
          <w:sz w:val="22"/>
          <w:szCs w:val="22"/>
          <w:lang w:val="pt-BR"/>
        </w:rPr>
      </w:pPr>
      <w:r w:rsidRPr="008172B5">
        <w:rPr>
          <w:rFonts w:ascii="Arial" w:hAnsi="Arial" w:cs="Arial"/>
          <w:sz w:val="22"/>
          <w:szCs w:val="22"/>
          <w:lang w:val="pt-BR"/>
        </w:rPr>
        <w:t xml:space="preserve">A base de dados </w:t>
      </w:r>
      <w:r>
        <w:rPr>
          <w:rFonts w:ascii="Arial" w:hAnsi="Arial" w:cs="Arial"/>
          <w:sz w:val="22"/>
          <w:szCs w:val="22"/>
          <w:lang w:val="pt-BR"/>
        </w:rPr>
        <w:t>foi</w:t>
      </w:r>
      <w:r w:rsidRPr="008172B5">
        <w:rPr>
          <w:rFonts w:ascii="Arial" w:hAnsi="Arial" w:cs="Arial"/>
          <w:sz w:val="22"/>
          <w:szCs w:val="22"/>
          <w:lang w:val="pt-BR"/>
        </w:rPr>
        <w:t xml:space="preserve"> obtida por meio da </w:t>
      </w:r>
      <w:r>
        <w:rPr>
          <w:rFonts w:ascii="Arial" w:hAnsi="Arial" w:cs="Arial"/>
          <w:sz w:val="22"/>
          <w:szCs w:val="22"/>
          <w:lang w:val="pt-BR"/>
        </w:rPr>
        <w:t xml:space="preserve">aplicação de uma </w:t>
      </w:r>
      <w:r w:rsidRPr="008172B5">
        <w:rPr>
          <w:rFonts w:ascii="Arial" w:hAnsi="Arial" w:cs="Arial"/>
          <w:sz w:val="22"/>
          <w:szCs w:val="22"/>
          <w:lang w:val="pt-BR"/>
        </w:rPr>
        <w:t>técnica de raspagem de dados (</w:t>
      </w:r>
      <w:r>
        <w:rPr>
          <w:rFonts w:ascii="Arial" w:hAnsi="Arial" w:cs="Arial"/>
          <w:sz w:val="22"/>
          <w:szCs w:val="22"/>
          <w:lang w:val="pt-BR"/>
        </w:rPr>
        <w:t>“</w:t>
      </w:r>
      <w:r w:rsidRPr="008172B5">
        <w:rPr>
          <w:rFonts w:ascii="Arial" w:hAnsi="Arial" w:cs="Arial"/>
          <w:sz w:val="22"/>
          <w:szCs w:val="22"/>
          <w:lang w:val="pt-BR"/>
        </w:rPr>
        <w:t xml:space="preserve">web </w:t>
      </w:r>
      <w:proofErr w:type="spellStart"/>
      <w:r w:rsidRPr="008172B5">
        <w:rPr>
          <w:rFonts w:ascii="Arial" w:hAnsi="Arial" w:cs="Arial"/>
          <w:sz w:val="22"/>
          <w:szCs w:val="22"/>
          <w:lang w:val="pt-BR"/>
        </w:rPr>
        <w:t>scrapping</w:t>
      </w:r>
      <w:proofErr w:type="spellEnd"/>
      <w:r>
        <w:rPr>
          <w:rFonts w:ascii="Arial" w:hAnsi="Arial" w:cs="Arial"/>
          <w:sz w:val="22"/>
          <w:szCs w:val="22"/>
          <w:lang w:val="pt-BR"/>
        </w:rPr>
        <w:t>”</w:t>
      </w:r>
      <w:r w:rsidRPr="008172B5">
        <w:rPr>
          <w:rFonts w:ascii="Arial" w:hAnsi="Arial" w:cs="Arial"/>
          <w:sz w:val="22"/>
          <w:szCs w:val="22"/>
          <w:lang w:val="pt-BR"/>
        </w:rPr>
        <w:t xml:space="preserve">) dentro da plataforma do </w:t>
      </w:r>
      <w:r>
        <w:rPr>
          <w:rFonts w:ascii="Arial" w:hAnsi="Arial" w:cs="Arial"/>
          <w:sz w:val="22"/>
          <w:szCs w:val="22"/>
          <w:lang w:val="pt-BR"/>
        </w:rPr>
        <w:t>IMDB</w:t>
      </w:r>
      <w:r w:rsidRPr="008172B5">
        <w:rPr>
          <w:rFonts w:ascii="Arial" w:hAnsi="Arial" w:cs="Arial"/>
          <w:sz w:val="22"/>
          <w:szCs w:val="22"/>
          <w:lang w:val="pt-BR"/>
        </w:rPr>
        <w:t xml:space="preserve">. </w:t>
      </w:r>
      <w:r>
        <w:rPr>
          <w:rFonts w:ascii="Arial" w:hAnsi="Arial" w:cs="Arial"/>
          <w:sz w:val="22"/>
          <w:szCs w:val="22"/>
          <w:lang w:val="pt-BR"/>
        </w:rPr>
        <w:t>“</w:t>
      </w:r>
      <w:r w:rsidRPr="008172B5">
        <w:rPr>
          <w:rFonts w:ascii="Arial" w:hAnsi="Arial" w:cs="Arial"/>
          <w:sz w:val="22"/>
          <w:szCs w:val="22"/>
          <w:lang w:val="pt-BR"/>
        </w:rPr>
        <w:t xml:space="preserve">Web </w:t>
      </w:r>
      <w:proofErr w:type="spellStart"/>
      <w:r w:rsidRPr="008172B5">
        <w:rPr>
          <w:rFonts w:ascii="Arial" w:hAnsi="Arial" w:cs="Arial"/>
          <w:sz w:val="22"/>
          <w:szCs w:val="22"/>
          <w:lang w:val="pt-BR"/>
        </w:rPr>
        <w:t>Scrapping</w:t>
      </w:r>
      <w:proofErr w:type="spellEnd"/>
      <w:r>
        <w:rPr>
          <w:rFonts w:ascii="Arial" w:hAnsi="Arial" w:cs="Arial"/>
          <w:sz w:val="22"/>
          <w:szCs w:val="22"/>
          <w:lang w:val="pt-BR"/>
        </w:rPr>
        <w:t>”</w:t>
      </w:r>
      <w:r w:rsidRPr="008172B5">
        <w:rPr>
          <w:rFonts w:ascii="Arial" w:hAnsi="Arial" w:cs="Arial"/>
          <w:sz w:val="22"/>
          <w:szCs w:val="22"/>
          <w:lang w:val="pt-BR"/>
        </w:rPr>
        <w:t xml:space="preserve"> consiste </w:t>
      </w:r>
      <w:r>
        <w:rPr>
          <w:rFonts w:ascii="Arial" w:hAnsi="Arial" w:cs="Arial"/>
          <w:sz w:val="22"/>
          <w:szCs w:val="22"/>
          <w:lang w:val="pt-BR"/>
        </w:rPr>
        <w:t>na extração de</w:t>
      </w:r>
      <w:r w:rsidRPr="008172B5">
        <w:rPr>
          <w:rFonts w:ascii="Arial" w:hAnsi="Arial" w:cs="Arial"/>
          <w:sz w:val="22"/>
          <w:szCs w:val="22"/>
          <w:lang w:val="pt-BR"/>
        </w:rPr>
        <w:t xml:space="preserve"> dados da internet </w:t>
      </w:r>
      <w:r>
        <w:rPr>
          <w:rFonts w:ascii="Arial" w:hAnsi="Arial" w:cs="Arial"/>
          <w:sz w:val="22"/>
          <w:szCs w:val="22"/>
          <w:lang w:val="pt-BR"/>
        </w:rPr>
        <w:t>de maneira programática,</w:t>
      </w:r>
      <w:r w:rsidRPr="008172B5">
        <w:rPr>
          <w:rFonts w:ascii="Arial" w:hAnsi="Arial" w:cs="Arial"/>
          <w:sz w:val="22"/>
          <w:szCs w:val="22"/>
          <w:lang w:val="pt-BR"/>
        </w:rPr>
        <w:t xml:space="preserve"> </w:t>
      </w:r>
      <w:r>
        <w:rPr>
          <w:rFonts w:ascii="Arial" w:hAnsi="Arial" w:cs="Arial"/>
          <w:sz w:val="22"/>
          <w:szCs w:val="22"/>
          <w:lang w:val="pt-BR"/>
        </w:rPr>
        <w:t>transformando-os</w:t>
      </w:r>
      <w:r w:rsidRPr="008172B5">
        <w:rPr>
          <w:rFonts w:ascii="Arial" w:hAnsi="Arial" w:cs="Arial"/>
          <w:sz w:val="22"/>
          <w:szCs w:val="22"/>
          <w:lang w:val="pt-BR"/>
        </w:rPr>
        <w:t xml:space="preserve"> em uma base de dados estruturada</w:t>
      </w:r>
      <w:r>
        <w:rPr>
          <w:rFonts w:ascii="Arial" w:hAnsi="Arial" w:cs="Arial"/>
          <w:sz w:val="22"/>
          <w:szCs w:val="22"/>
          <w:lang w:val="pt-BR"/>
        </w:rPr>
        <w:t xml:space="preserve"> e</w:t>
      </w:r>
      <w:r w:rsidRPr="008172B5">
        <w:rPr>
          <w:rFonts w:ascii="Arial" w:hAnsi="Arial" w:cs="Arial"/>
          <w:sz w:val="22"/>
          <w:szCs w:val="22"/>
          <w:lang w:val="pt-BR"/>
        </w:rPr>
        <w:t xml:space="preserve"> permitindo uma coleta d</w:t>
      </w:r>
      <w:r w:rsidR="00D6247B">
        <w:rPr>
          <w:rFonts w:ascii="Arial" w:hAnsi="Arial" w:cs="Arial"/>
          <w:sz w:val="22"/>
          <w:szCs w:val="22"/>
          <w:lang w:val="pt-BR"/>
        </w:rPr>
        <w:t>e grandes volum</w:t>
      </w:r>
      <w:r w:rsidR="005268DF">
        <w:rPr>
          <w:rFonts w:ascii="Arial" w:hAnsi="Arial" w:cs="Arial"/>
          <w:sz w:val="22"/>
          <w:szCs w:val="22"/>
          <w:lang w:val="pt-BR"/>
        </w:rPr>
        <w:t>e</w:t>
      </w:r>
      <w:r w:rsidR="00D6247B">
        <w:rPr>
          <w:rFonts w:ascii="Arial" w:hAnsi="Arial" w:cs="Arial"/>
          <w:sz w:val="22"/>
          <w:szCs w:val="22"/>
          <w:lang w:val="pt-BR"/>
        </w:rPr>
        <w:t xml:space="preserve">s </w:t>
      </w:r>
      <w:r w:rsidRPr="008172B5">
        <w:rPr>
          <w:rFonts w:ascii="Arial" w:hAnsi="Arial" w:cs="Arial"/>
          <w:sz w:val="22"/>
          <w:szCs w:val="22"/>
          <w:lang w:val="pt-BR"/>
        </w:rPr>
        <w:t xml:space="preserve">de maneira automatizada minimizando potenciais erros (Mine </w:t>
      </w:r>
      <w:proofErr w:type="spellStart"/>
      <w:r w:rsidR="00453BB4" w:rsidRPr="008172B5">
        <w:rPr>
          <w:rFonts w:ascii="Arial" w:hAnsi="Arial" w:cs="Arial"/>
          <w:sz w:val="22"/>
          <w:szCs w:val="22"/>
          <w:lang w:val="pt-BR"/>
        </w:rPr>
        <w:t>Çetinkaya-Rundel</w:t>
      </w:r>
      <w:proofErr w:type="spellEnd"/>
      <w:r w:rsidR="00453BB4" w:rsidRPr="008172B5">
        <w:rPr>
          <w:rFonts w:ascii="Arial" w:hAnsi="Arial" w:cs="Arial"/>
          <w:sz w:val="22"/>
          <w:szCs w:val="22"/>
          <w:lang w:val="pt-BR"/>
        </w:rPr>
        <w:t xml:space="preserve"> </w:t>
      </w:r>
      <w:r w:rsidRPr="008172B5">
        <w:rPr>
          <w:rFonts w:ascii="Arial" w:hAnsi="Arial" w:cs="Arial"/>
          <w:sz w:val="22"/>
          <w:szCs w:val="22"/>
          <w:lang w:val="pt-BR"/>
        </w:rPr>
        <w:t>e Mine</w:t>
      </w:r>
      <w:r w:rsidR="00453BB4">
        <w:rPr>
          <w:rFonts w:ascii="Arial" w:hAnsi="Arial" w:cs="Arial"/>
          <w:sz w:val="22"/>
          <w:szCs w:val="22"/>
          <w:lang w:val="pt-BR"/>
        </w:rPr>
        <w:t xml:space="preserve"> </w:t>
      </w:r>
      <w:proofErr w:type="spellStart"/>
      <w:r w:rsidR="00453BB4" w:rsidRPr="008172B5">
        <w:rPr>
          <w:rFonts w:ascii="Arial" w:hAnsi="Arial" w:cs="Arial"/>
          <w:sz w:val="22"/>
          <w:szCs w:val="22"/>
          <w:lang w:val="pt-BR"/>
        </w:rPr>
        <w:t>Dogucu</w:t>
      </w:r>
      <w:proofErr w:type="spellEnd"/>
      <w:r w:rsidRPr="008172B5">
        <w:rPr>
          <w:rFonts w:ascii="Arial" w:hAnsi="Arial" w:cs="Arial"/>
          <w:sz w:val="22"/>
          <w:szCs w:val="22"/>
          <w:lang w:val="pt-BR"/>
        </w:rPr>
        <w:t>, 2021).</w:t>
      </w:r>
    </w:p>
    <w:p w14:paraId="6D028261" w14:textId="4184A7F3" w:rsidR="008172B5" w:rsidRPr="008172B5" w:rsidDel="00F53C0A" w:rsidRDefault="000821B9" w:rsidP="00F53C0A">
      <w:pPr>
        <w:pStyle w:val="NormalWeb"/>
        <w:spacing w:before="0" w:beforeAutospacing="0" w:after="90" w:afterAutospacing="0" w:line="360" w:lineRule="auto"/>
        <w:ind w:firstLine="720"/>
        <w:jc w:val="both"/>
        <w:rPr>
          <w:del w:id="32" w:author="Adâmara Santos Gonçalves Felício Adâmara" w:date="2024-01-24T14:16:00Z"/>
          <w:rFonts w:ascii="Arial" w:hAnsi="Arial" w:cs="Arial"/>
          <w:sz w:val="22"/>
          <w:szCs w:val="22"/>
          <w:lang w:val="pt-BR"/>
        </w:rPr>
      </w:pPr>
      <w:r>
        <w:rPr>
          <w:rFonts w:ascii="Arial" w:hAnsi="Arial" w:cs="Arial"/>
          <w:sz w:val="22"/>
          <w:szCs w:val="22"/>
          <w:lang w:val="pt-BR"/>
        </w:rPr>
        <w:t>A</w:t>
      </w:r>
      <w:r w:rsidR="001E7204">
        <w:rPr>
          <w:rFonts w:ascii="Arial" w:hAnsi="Arial" w:cs="Arial"/>
          <w:sz w:val="22"/>
          <w:szCs w:val="22"/>
          <w:lang w:val="pt-BR"/>
        </w:rPr>
        <w:t xml:space="preserve"> lista de filmes foi selecionada de maneira aleatória levando em consideração os anos de lançamento que se encontram entre 2022 e 2023, para que as classificações </w:t>
      </w:r>
      <w:r w:rsidR="005268DF">
        <w:rPr>
          <w:rFonts w:ascii="Arial" w:hAnsi="Arial" w:cs="Arial"/>
          <w:sz w:val="22"/>
          <w:szCs w:val="22"/>
          <w:lang w:val="pt-BR"/>
        </w:rPr>
        <w:t>fossem</w:t>
      </w:r>
      <w:r w:rsidR="001E7204">
        <w:rPr>
          <w:rFonts w:ascii="Arial" w:hAnsi="Arial" w:cs="Arial"/>
          <w:sz w:val="22"/>
          <w:szCs w:val="22"/>
          <w:lang w:val="pt-BR"/>
        </w:rPr>
        <w:t xml:space="preserve"> realizadas em comentários avaliados recentemente</w:t>
      </w:r>
      <w:r w:rsidR="005268DF">
        <w:rPr>
          <w:rFonts w:ascii="Arial" w:hAnsi="Arial" w:cs="Arial"/>
          <w:sz w:val="22"/>
          <w:szCs w:val="22"/>
          <w:lang w:val="pt-BR"/>
        </w:rPr>
        <w:t>,</w:t>
      </w:r>
      <w:r w:rsidR="001E7204">
        <w:rPr>
          <w:rFonts w:ascii="Arial" w:hAnsi="Arial" w:cs="Arial"/>
          <w:sz w:val="22"/>
          <w:szCs w:val="22"/>
          <w:lang w:val="pt-BR"/>
        </w:rPr>
        <w:t xml:space="preserve"> </w:t>
      </w:r>
      <w:r w:rsidR="005268DF">
        <w:rPr>
          <w:rFonts w:ascii="Arial" w:hAnsi="Arial" w:cs="Arial"/>
          <w:sz w:val="22"/>
          <w:szCs w:val="22"/>
          <w:lang w:val="pt-BR"/>
        </w:rPr>
        <w:t xml:space="preserve">mantendo apenas </w:t>
      </w:r>
      <w:r w:rsidR="008172B5" w:rsidRPr="008172B5">
        <w:rPr>
          <w:rFonts w:ascii="Arial" w:hAnsi="Arial" w:cs="Arial"/>
          <w:sz w:val="22"/>
          <w:szCs w:val="22"/>
          <w:lang w:val="pt-BR"/>
        </w:rPr>
        <w:t xml:space="preserve">comentários em inglês devido ao site ser </w:t>
      </w:r>
      <w:r w:rsidR="005268DF">
        <w:rPr>
          <w:rFonts w:ascii="Arial" w:hAnsi="Arial" w:cs="Arial"/>
          <w:sz w:val="22"/>
          <w:szCs w:val="22"/>
          <w:lang w:val="pt-BR"/>
        </w:rPr>
        <w:t>de origem norte américa</w:t>
      </w:r>
      <w:r w:rsidR="008172B5" w:rsidRPr="008172B5">
        <w:rPr>
          <w:rFonts w:ascii="Arial" w:hAnsi="Arial" w:cs="Arial"/>
          <w:sz w:val="22"/>
          <w:szCs w:val="22"/>
          <w:lang w:val="pt-BR"/>
        </w:rPr>
        <w:t xml:space="preserve"> e a natureza desses comentários estar majoritariamente na língua nativa</w:t>
      </w:r>
      <w:r w:rsidR="009206B3">
        <w:rPr>
          <w:rFonts w:ascii="Arial" w:hAnsi="Arial" w:cs="Arial"/>
          <w:sz w:val="22"/>
          <w:szCs w:val="22"/>
          <w:lang w:val="pt-BR"/>
        </w:rPr>
        <w:t>.</w:t>
      </w:r>
      <w:r w:rsidR="008761F2">
        <w:rPr>
          <w:rFonts w:ascii="Arial" w:hAnsi="Arial" w:cs="Arial"/>
          <w:sz w:val="22"/>
          <w:szCs w:val="22"/>
          <w:lang w:val="pt-BR"/>
        </w:rPr>
        <w:t xml:space="preserve"> </w:t>
      </w:r>
    </w:p>
    <w:p w14:paraId="1450B129" w14:textId="5BE2230C" w:rsidR="008172B5" w:rsidRDefault="00834817" w:rsidP="00F53C0A">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Após a obtenção e</w:t>
      </w:r>
      <w:r w:rsidR="008172B5" w:rsidRPr="008172B5">
        <w:rPr>
          <w:rFonts w:ascii="Arial" w:hAnsi="Arial" w:cs="Arial"/>
          <w:sz w:val="22"/>
          <w:szCs w:val="22"/>
          <w:lang w:val="pt-BR"/>
        </w:rPr>
        <w:t xml:space="preserve"> estruturação </w:t>
      </w:r>
      <w:r w:rsidR="00AD0F43">
        <w:rPr>
          <w:rFonts w:ascii="Arial" w:hAnsi="Arial" w:cs="Arial"/>
          <w:sz w:val="22"/>
          <w:szCs w:val="22"/>
          <w:lang w:val="pt-BR"/>
        </w:rPr>
        <w:t>dos dados</w:t>
      </w:r>
      <w:r w:rsidR="008172B5" w:rsidRPr="008172B5">
        <w:rPr>
          <w:rFonts w:ascii="Arial" w:hAnsi="Arial" w:cs="Arial"/>
          <w:sz w:val="22"/>
          <w:szCs w:val="22"/>
          <w:lang w:val="pt-BR"/>
        </w:rPr>
        <w:t xml:space="preserve">, técnicas de limpeza e transformação como a remoção de espaços em branco, </w:t>
      </w:r>
      <w:r w:rsidR="004C3ADE">
        <w:rPr>
          <w:rFonts w:ascii="Arial" w:hAnsi="Arial" w:cs="Arial"/>
          <w:sz w:val="22"/>
          <w:szCs w:val="22"/>
          <w:lang w:val="pt-BR"/>
        </w:rPr>
        <w:t>emoticons</w:t>
      </w:r>
      <w:r w:rsidR="008172B5" w:rsidRPr="008172B5">
        <w:rPr>
          <w:rFonts w:ascii="Arial" w:hAnsi="Arial" w:cs="Arial"/>
          <w:sz w:val="22"/>
          <w:szCs w:val="22"/>
          <w:lang w:val="pt-BR"/>
        </w:rPr>
        <w:t xml:space="preserve">, números e caracteres especiais, assim como a padronização de palavras para letras minúsculas e </w:t>
      </w:r>
      <w:commentRangeStart w:id="33"/>
      <w:r w:rsidR="008172B5" w:rsidRPr="008172B5">
        <w:rPr>
          <w:rFonts w:ascii="Arial" w:hAnsi="Arial" w:cs="Arial"/>
          <w:sz w:val="22"/>
          <w:szCs w:val="22"/>
          <w:lang w:val="pt-BR"/>
        </w:rPr>
        <w:t xml:space="preserve">remoção de </w:t>
      </w:r>
      <w:r w:rsidR="00A73D1F">
        <w:rPr>
          <w:rFonts w:ascii="Arial" w:hAnsi="Arial" w:cs="Arial"/>
          <w:sz w:val="22"/>
          <w:szCs w:val="22"/>
          <w:lang w:val="pt-BR"/>
        </w:rPr>
        <w:t>palavras vazias</w:t>
      </w:r>
      <w:r w:rsidR="00155291">
        <w:rPr>
          <w:rFonts w:ascii="Arial" w:hAnsi="Arial" w:cs="Arial"/>
          <w:sz w:val="22"/>
          <w:szCs w:val="22"/>
          <w:lang w:val="pt-BR"/>
        </w:rPr>
        <w:t xml:space="preserve"> </w:t>
      </w:r>
      <w:commentRangeEnd w:id="33"/>
      <w:r w:rsidR="00F34966">
        <w:rPr>
          <w:rStyle w:val="Refdecomentrio"/>
          <w:rFonts w:ascii="Arial" w:eastAsiaTheme="minorHAnsi" w:hAnsi="Arial" w:cs="Arial"/>
          <w:lang w:val="pt-BR"/>
        </w:rPr>
        <w:commentReference w:id="33"/>
      </w:r>
      <w:r w:rsidR="00155291">
        <w:rPr>
          <w:rFonts w:ascii="Arial" w:hAnsi="Arial" w:cs="Arial"/>
          <w:sz w:val="22"/>
          <w:szCs w:val="22"/>
          <w:lang w:val="pt-BR"/>
        </w:rPr>
        <w:t>foram aplicadas</w:t>
      </w:r>
      <w:r w:rsidR="003E0AA7">
        <w:rPr>
          <w:rFonts w:ascii="Arial" w:hAnsi="Arial" w:cs="Arial"/>
          <w:sz w:val="22"/>
          <w:szCs w:val="22"/>
          <w:lang w:val="pt-BR"/>
        </w:rPr>
        <w:t>. As</w:t>
      </w:r>
      <w:r w:rsidR="00A73D1F">
        <w:rPr>
          <w:rFonts w:ascii="Arial" w:hAnsi="Arial" w:cs="Arial"/>
          <w:sz w:val="22"/>
          <w:szCs w:val="22"/>
          <w:lang w:val="pt-BR"/>
        </w:rPr>
        <w:t xml:space="preserve"> palavras vazias </w:t>
      </w:r>
      <w:r w:rsidR="003E0AA7">
        <w:rPr>
          <w:rFonts w:ascii="Arial" w:hAnsi="Arial" w:cs="Arial"/>
          <w:sz w:val="22"/>
          <w:szCs w:val="22"/>
          <w:lang w:val="pt-BR"/>
        </w:rPr>
        <w:t xml:space="preserve">representam uma lista de palavras que tipicamente aparecem com uma certa frequência na construção de frases, mas que não </w:t>
      </w:r>
      <w:r w:rsidR="00235354">
        <w:rPr>
          <w:rFonts w:ascii="Arial" w:hAnsi="Arial" w:cs="Arial"/>
          <w:sz w:val="22"/>
          <w:szCs w:val="22"/>
          <w:lang w:val="pt-BR"/>
        </w:rPr>
        <w:t>denotam</w:t>
      </w:r>
      <w:r w:rsidR="003E0AA7">
        <w:rPr>
          <w:rFonts w:ascii="Arial" w:hAnsi="Arial" w:cs="Arial"/>
          <w:sz w:val="22"/>
          <w:szCs w:val="22"/>
          <w:lang w:val="pt-BR"/>
        </w:rPr>
        <w:t xml:space="preserve"> uma significância</w:t>
      </w:r>
      <w:r w:rsidR="008605DE">
        <w:rPr>
          <w:rFonts w:ascii="Arial" w:hAnsi="Arial" w:cs="Arial"/>
          <w:sz w:val="22"/>
          <w:szCs w:val="22"/>
          <w:lang w:val="pt-BR"/>
        </w:rPr>
        <w:t xml:space="preserve"> </w:t>
      </w:r>
      <w:r w:rsidR="008605DE">
        <w:rPr>
          <w:rFonts w:ascii="Arial" w:hAnsi="Arial" w:cs="Arial"/>
          <w:sz w:val="22"/>
          <w:szCs w:val="22"/>
          <w:lang w:val="pt-BR"/>
        </w:rPr>
        <w:lastRenderedPageBreak/>
        <w:t>relevante</w:t>
      </w:r>
      <w:r w:rsidR="003E0AA7">
        <w:rPr>
          <w:rFonts w:ascii="Arial" w:hAnsi="Arial" w:cs="Arial"/>
          <w:sz w:val="22"/>
          <w:szCs w:val="22"/>
          <w:lang w:val="pt-BR"/>
        </w:rPr>
        <w:t xml:space="preserve"> ao usuário final </w:t>
      </w:r>
      <w:proofErr w:type="spellStart"/>
      <w:r w:rsidR="00453BB4">
        <w:rPr>
          <w:rFonts w:ascii="Arial" w:hAnsi="Arial" w:cs="Arial"/>
          <w:sz w:val="22"/>
          <w:szCs w:val="22"/>
          <w:lang w:val="pt-BR"/>
        </w:rPr>
        <w:t>Faisal</w:t>
      </w:r>
      <w:proofErr w:type="spellEnd"/>
      <w:r w:rsidR="00453BB4">
        <w:rPr>
          <w:rFonts w:ascii="Arial" w:hAnsi="Arial" w:cs="Arial"/>
          <w:sz w:val="22"/>
          <w:szCs w:val="22"/>
          <w:lang w:val="pt-BR"/>
        </w:rPr>
        <w:t xml:space="preserve"> e </w:t>
      </w:r>
      <w:proofErr w:type="spellStart"/>
      <w:r w:rsidR="003E0AA7">
        <w:rPr>
          <w:rFonts w:ascii="Arial" w:eastAsiaTheme="minorHAnsi" w:hAnsi="Arial" w:cs="Arial"/>
          <w:color w:val="000000"/>
          <w:sz w:val="22"/>
          <w:szCs w:val="22"/>
          <w:lang w:val="pt-BR"/>
        </w:rPr>
        <w:t>Uba</w:t>
      </w:r>
      <w:r w:rsidR="00453BB4">
        <w:rPr>
          <w:rFonts w:ascii="Arial" w:eastAsiaTheme="minorHAnsi" w:hAnsi="Arial" w:cs="Arial"/>
          <w:color w:val="000000"/>
          <w:sz w:val="22"/>
          <w:szCs w:val="22"/>
          <w:lang w:val="pt-BR"/>
        </w:rPr>
        <w:t>id</w:t>
      </w:r>
      <w:proofErr w:type="spellEnd"/>
      <w:r w:rsidR="003E0AA7">
        <w:rPr>
          <w:rFonts w:ascii="Arial" w:eastAsiaTheme="minorHAnsi" w:hAnsi="Arial" w:cs="Arial"/>
          <w:color w:val="000000"/>
          <w:sz w:val="22"/>
          <w:szCs w:val="22"/>
          <w:lang w:val="pt-BR"/>
        </w:rPr>
        <w:t xml:space="preserve"> </w:t>
      </w:r>
      <w:r w:rsidR="007C7AF9">
        <w:rPr>
          <w:rFonts w:ascii="Arial" w:eastAsiaTheme="minorHAnsi" w:hAnsi="Arial" w:cs="Arial"/>
          <w:color w:val="000000"/>
          <w:sz w:val="22"/>
          <w:szCs w:val="22"/>
          <w:lang w:val="pt-BR"/>
        </w:rPr>
        <w:t>(</w:t>
      </w:r>
      <w:r w:rsidR="003E0AA7">
        <w:rPr>
          <w:rFonts w:ascii="Arial" w:eastAsiaTheme="minorHAnsi" w:hAnsi="Arial" w:cs="Arial"/>
          <w:color w:val="000000"/>
          <w:sz w:val="22"/>
          <w:szCs w:val="22"/>
          <w:lang w:val="pt-BR"/>
        </w:rPr>
        <w:t>2023</w:t>
      </w:r>
      <w:r w:rsidR="007C7AF9">
        <w:rPr>
          <w:rFonts w:ascii="Arial" w:eastAsiaTheme="minorHAnsi" w:hAnsi="Arial" w:cs="Arial"/>
          <w:color w:val="000000"/>
          <w:sz w:val="22"/>
          <w:szCs w:val="22"/>
          <w:lang w:val="pt-BR"/>
        </w:rPr>
        <w:t>)</w:t>
      </w:r>
      <w:r w:rsidR="003E0AA7">
        <w:rPr>
          <w:rFonts w:ascii="Arial" w:eastAsiaTheme="minorHAnsi" w:hAnsi="Arial" w:cs="Arial"/>
          <w:color w:val="000000"/>
          <w:sz w:val="22"/>
          <w:szCs w:val="22"/>
          <w:lang w:val="pt-BR"/>
        </w:rPr>
        <w:t>.</w:t>
      </w:r>
      <w:r w:rsidR="003E0AA7">
        <w:rPr>
          <w:rFonts w:ascii="Arial" w:hAnsi="Arial" w:cs="Arial"/>
          <w:sz w:val="22"/>
          <w:szCs w:val="22"/>
          <w:lang w:val="pt-BR"/>
        </w:rPr>
        <w:t xml:space="preserve"> O fluxograma que implementa as etapas de transformação está descrito na </w:t>
      </w:r>
      <w:commentRangeStart w:id="34"/>
      <w:r w:rsidR="003E0AA7">
        <w:rPr>
          <w:rFonts w:ascii="Arial" w:hAnsi="Arial" w:cs="Arial"/>
          <w:sz w:val="22"/>
          <w:szCs w:val="22"/>
          <w:lang w:val="pt-BR"/>
        </w:rPr>
        <w:t>Figura 1</w:t>
      </w:r>
      <w:commentRangeEnd w:id="34"/>
      <w:r w:rsidR="00721369">
        <w:rPr>
          <w:rStyle w:val="Refdecomentrio"/>
          <w:rFonts w:ascii="Arial" w:eastAsiaTheme="minorHAnsi" w:hAnsi="Arial" w:cs="Arial"/>
          <w:lang w:val="pt-BR"/>
        </w:rPr>
        <w:commentReference w:id="34"/>
      </w:r>
      <w:r w:rsidR="008172B5" w:rsidRPr="008172B5">
        <w:rPr>
          <w:rFonts w:ascii="Arial" w:hAnsi="Arial" w:cs="Arial"/>
          <w:sz w:val="22"/>
          <w:szCs w:val="22"/>
          <w:lang w:val="pt-BR"/>
        </w:rPr>
        <w:t>.</w:t>
      </w:r>
    </w:p>
    <w:p w14:paraId="2B84C962" w14:textId="77777777" w:rsidR="003E0AA7" w:rsidRPr="008172B5" w:rsidRDefault="003E0AA7" w:rsidP="008172B5">
      <w:pPr>
        <w:pStyle w:val="NormalWeb"/>
        <w:spacing w:before="0" w:beforeAutospacing="0" w:after="90" w:afterAutospacing="0" w:line="360" w:lineRule="auto"/>
        <w:ind w:firstLine="720"/>
        <w:jc w:val="both"/>
        <w:rPr>
          <w:rFonts w:ascii="Arial" w:hAnsi="Arial" w:cs="Arial"/>
          <w:sz w:val="22"/>
          <w:szCs w:val="22"/>
          <w:lang w:val="pt-BR"/>
        </w:rPr>
      </w:pPr>
    </w:p>
    <w:p w14:paraId="24DDFB82" w14:textId="77CB892E" w:rsidR="00680A48" w:rsidDel="00F53C0A" w:rsidRDefault="00680A48" w:rsidP="00680A48">
      <w:pPr>
        <w:pStyle w:val="NormalWeb"/>
        <w:spacing w:before="0" w:beforeAutospacing="0" w:after="90" w:afterAutospacing="0" w:line="360" w:lineRule="auto"/>
        <w:ind w:firstLine="720"/>
        <w:jc w:val="both"/>
        <w:rPr>
          <w:del w:id="35" w:author="Adâmara Santos Gonçalves Felício Adâmara" w:date="2024-01-24T14:18:00Z"/>
          <w:rFonts w:ascii="Arial" w:hAnsi="Arial" w:cs="Arial"/>
          <w:sz w:val="22"/>
          <w:szCs w:val="22"/>
          <w:lang w:val="pt-BR"/>
        </w:rPr>
      </w:pPr>
      <w:r>
        <w:rPr>
          <w:noProof/>
        </w:rPr>
        <mc:AlternateContent>
          <mc:Choice Requires="wpg">
            <w:drawing>
              <wp:anchor distT="0" distB="0" distL="114300" distR="114300" simplePos="0" relativeHeight="251659264" behindDoc="0" locked="0" layoutInCell="1" allowOverlap="1" wp14:anchorId="19B1544E" wp14:editId="3338F5D4">
                <wp:simplePos x="0" y="0"/>
                <wp:positionH relativeFrom="column">
                  <wp:posOffset>45720</wp:posOffset>
                </wp:positionH>
                <wp:positionV relativeFrom="paragraph">
                  <wp:posOffset>12700</wp:posOffset>
                </wp:positionV>
                <wp:extent cx="5759450" cy="1432560"/>
                <wp:effectExtent l="0" t="0" r="0" b="0"/>
                <wp:wrapSquare wrapText="bothSides"/>
                <wp:docPr id="15" name="Agrupar 15"/>
                <wp:cNvGraphicFramePr/>
                <a:graphic xmlns:a="http://schemas.openxmlformats.org/drawingml/2006/main">
                  <a:graphicData uri="http://schemas.microsoft.com/office/word/2010/wordprocessingGroup">
                    <wpg:wgp>
                      <wpg:cNvGrpSpPr/>
                      <wpg:grpSpPr>
                        <a:xfrm>
                          <a:off x="0" y="0"/>
                          <a:ext cx="5759450" cy="1432560"/>
                          <a:chOff x="0" y="0"/>
                          <a:chExt cx="5759450" cy="1432560"/>
                        </a:xfrm>
                      </wpg:grpSpPr>
                      <pic:pic xmlns:pic="http://schemas.openxmlformats.org/drawingml/2006/picture">
                        <pic:nvPicPr>
                          <pic:cNvPr id="11" name="Imagem 11" descr="Uma imagem contendo Teams&#10;&#10;Descrição gerada automaticament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59450" cy="923290"/>
                          </a:xfrm>
                          <a:prstGeom prst="rect">
                            <a:avLst/>
                          </a:prstGeom>
                        </pic:spPr>
                      </pic:pic>
                      <wps:wsp>
                        <wps:cNvPr id="14" name="Caixa de Texto 14"/>
                        <wps:cNvSpPr txBox="1"/>
                        <wps:spPr>
                          <a:xfrm>
                            <a:off x="0" y="984250"/>
                            <a:ext cx="5759450" cy="448310"/>
                          </a:xfrm>
                          <a:prstGeom prst="rect">
                            <a:avLst/>
                          </a:prstGeom>
                          <a:solidFill>
                            <a:prstClr val="white"/>
                          </a:solidFill>
                          <a:ln>
                            <a:noFill/>
                          </a:ln>
                        </wps:spPr>
                        <wps:txbx>
                          <w:txbxContent>
                            <w:p w14:paraId="21BD3390" w14:textId="2F4F2FF8" w:rsidR="00232CB5" w:rsidRPr="00232CB5" w:rsidRDefault="00232CB5">
                              <w:pPr>
                                <w:pStyle w:val="Legenda"/>
                                <w:jc w:val="left"/>
                                <w:rPr>
                                  <w:rFonts w:eastAsia="Times New Roman"/>
                                  <w:i w:val="0"/>
                                  <w:iCs w:val="0"/>
                                  <w:noProof/>
                                  <w:color w:val="auto"/>
                                  <w:sz w:val="22"/>
                                  <w:szCs w:val="22"/>
                                </w:rPr>
                                <w:pPrChange w:id="36" w:author="Adâmara Santos Gonçalves Felício Adâmara" w:date="2024-01-24T14:17:00Z">
                                  <w:pPr>
                                    <w:pStyle w:val="Legenda"/>
                                  </w:pPr>
                                </w:pPrChange>
                              </w:pPr>
                              <w:r w:rsidRPr="00232CB5">
                                <w:rPr>
                                  <w:i w:val="0"/>
                                  <w:iCs w:val="0"/>
                                  <w:color w:val="auto"/>
                                  <w:sz w:val="22"/>
                                  <w:szCs w:val="22"/>
                                </w:rPr>
                                <w:t xml:space="preserve">Figura </w:t>
                              </w:r>
                              <w:r w:rsidRPr="00232CB5">
                                <w:rPr>
                                  <w:i w:val="0"/>
                                  <w:iCs w:val="0"/>
                                  <w:color w:val="auto"/>
                                  <w:sz w:val="22"/>
                                  <w:szCs w:val="22"/>
                                </w:rPr>
                                <w:fldChar w:fldCharType="begin"/>
                              </w:r>
                              <w:r w:rsidRPr="00232CB5">
                                <w:rPr>
                                  <w:i w:val="0"/>
                                  <w:iCs w:val="0"/>
                                  <w:color w:val="auto"/>
                                  <w:sz w:val="22"/>
                                  <w:szCs w:val="22"/>
                                </w:rPr>
                                <w:instrText xml:space="preserve"> SEQ Figura \* ARABIC </w:instrText>
                              </w:r>
                              <w:r w:rsidRPr="00232CB5">
                                <w:rPr>
                                  <w:i w:val="0"/>
                                  <w:iCs w:val="0"/>
                                  <w:color w:val="auto"/>
                                  <w:sz w:val="22"/>
                                  <w:szCs w:val="22"/>
                                </w:rPr>
                                <w:fldChar w:fldCharType="separate"/>
                              </w:r>
                              <w:r w:rsidR="002E6C59">
                                <w:rPr>
                                  <w:i w:val="0"/>
                                  <w:iCs w:val="0"/>
                                  <w:noProof/>
                                  <w:color w:val="auto"/>
                                  <w:sz w:val="22"/>
                                  <w:szCs w:val="22"/>
                                </w:rPr>
                                <w:t>1</w:t>
                              </w:r>
                              <w:r w:rsidRPr="00232CB5">
                                <w:rPr>
                                  <w:i w:val="0"/>
                                  <w:iCs w:val="0"/>
                                  <w:color w:val="auto"/>
                                  <w:sz w:val="22"/>
                                  <w:szCs w:val="22"/>
                                </w:rPr>
                                <w:fldChar w:fldCharType="end"/>
                              </w:r>
                              <w:r w:rsidRPr="00232CB5">
                                <w:rPr>
                                  <w:i w:val="0"/>
                                  <w:iCs w:val="0"/>
                                  <w:color w:val="auto"/>
                                  <w:sz w:val="22"/>
                                  <w:szCs w:val="22"/>
                                </w:rPr>
                                <w:t>. Fluxo de limpeza e tratamento de dados</w:t>
                              </w:r>
                              <w:r w:rsidRPr="00232CB5">
                                <w:rPr>
                                  <w:i w:val="0"/>
                                  <w:iCs w:val="0"/>
                                  <w:color w:val="auto"/>
                                  <w:sz w:val="22"/>
                                  <w:szCs w:val="22"/>
                                </w:rPr>
                                <w:br/>
                              </w:r>
                              <w:r>
                                <w:rPr>
                                  <w:rFonts w:eastAsia="Times New Roman"/>
                                  <w:i w:val="0"/>
                                  <w:iCs w:val="0"/>
                                  <w:noProof/>
                                  <w:color w:val="auto"/>
                                  <w:sz w:val="22"/>
                                  <w:szCs w:val="22"/>
                                </w:rPr>
                                <w:t>Fonte:</w:t>
                              </w:r>
                              <w:r w:rsidR="00C333FB">
                                <w:rPr>
                                  <w:rFonts w:eastAsia="Times New Roman"/>
                                  <w:i w:val="0"/>
                                  <w:iCs w:val="0"/>
                                  <w:noProof/>
                                  <w:color w:val="auto"/>
                                  <w:sz w:val="22"/>
                                  <w:szCs w:val="22"/>
                                </w:rPr>
                                <w:t xml:space="preserve"> </w:t>
                              </w:r>
                              <w:ins w:id="37" w:author="Adâmara Santos Gonçalves Felício Adâmara" w:date="2024-01-24T14:17:00Z">
                                <w:r w:rsidR="00F53C0A">
                                  <w:rPr>
                                    <w:rFonts w:eastAsia="Times New Roman"/>
                                    <w:i w:val="0"/>
                                    <w:iCs w:val="0"/>
                                    <w:noProof/>
                                    <w:color w:val="auto"/>
                                    <w:sz w:val="22"/>
                                    <w:szCs w:val="22"/>
                                  </w:rPr>
                                  <w:t xml:space="preserve">Dados </w:t>
                                </w:r>
                              </w:ins>
                              <w:r>
                                <w:rPr>
                                  <w:rFonts w:eastAsia="Times New Roman"/>
                                  <w:i w:val="0"/>
                                  <w:iCs w:val="0"/>
                                  <w:noProof/>
                                  <w:color w:val="auto"/>
                                  <w:sz w:val="22"/>
                                  <w:szCs w:val="22"/>
                                </w:rPr>
                                <w:t>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B1544E" id="Agrupar 15" o:spid="_x0000_s1026" style="position:absolute;left:0;text-align:left;margin-left:3.6pt;margin-top:1pt;width:453.5pt;height:112.8pt;z-index:251659264" coordsize="57594,14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1" o:spid="_x0000_s1027" type="#_x0000_t75" alt="Uma imagem contendo Teams&#10;&#10;Descrição gerada automaticamente" style="position:absolute;width:57594;height:9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">
                  <v:imagedata r:id="rId19" o:title="Uma imagem contendo Teams&#10;&#10;Descrição gerada automaticamente"/>
                </v:shape>
                <v:shapetype id="_x0000_t202" coordsize="21600,21600" o:spt="202" path="m,l,21600r21600,l21600,xe">
                  <v:stroke joinstyle="miter"/>
                  <v:path gradientshapeok="t" o:connecttype="rect"/>
                </v:shapetype>
                <v:shape id="Caixa de Texto 14" o:spid="_x0000_s1028" type="#_x0000_t202" style="position:absolute;top:9842;width:5759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21BD3390" w14:textId="2F4F2FF8" w:rsidR="00232CB5" w:rsidRPr="00232CB5" w:rsidRDefault="00232CB5">
                        <w:pPr>
                          <w:pStyle w:val="Legenda"/>
                          <w:jc w:val="left"/>
                          <w:rPr>
                            <w:rFonts w:eastAsia="Times New Roman"/>
                            <w:i w:val="0"/>
                            <w:iCs w:val="0"/>
                            <w:noProof/>
                            <w:color w:val="auto"/>
                            <w:sz w:val="22"/>
                            <w:szCs w:val="22"/>
                          </w:rPr>
                          <w:pPrChange w:id="38" w:author="Adâmara Santos Gonçalves Felício Adâmara" w:date="2024-01-24T14:17:00Z">
                            <w:pPr>
                              <w:pStyle w:val="Legenda"/>
                            </w:pPr>
                          </w:pPrChange>
                        </w:pPr>
                        <w:r w:rsidRPr="00232CB5">
                          <w:rPr>
                            <w:i w:val="0"/>
                            <w:iCs w:val="0"/>
                            <w:color w:val="auto"/>
                            <w:sz w:val="22"/>
                            <w:szCs w:val="22"/>
                          </w:rPr>
                          <w:t xml:space="preserve">Figura </w:t>
                        </w:r>
                        <w:r w:rsidRPr="00232CB5">
                          <w:rPr>
                            <w:i w:val="0"/>
                            <w:iCs w:val="0"/>
                            <w:color w:val="auto"/>
                            <w:sz w:val="22"/>
                            <w:szCs w:val="22"/>
                          </w:rPr>
                          <w:fldChar w:fldCharType="begin"/>
                        </w:r>
                        <w:r w:rsidRPr="00232CB5">
                          <w:rPr>
                            <w:i w:val="0"/>
                            <w:iCs w:val="0"/>
                            <w:color w:val="auto"/>
                            <w:sz w:val="22"/>
                            <w:szCs w:val="22"/>
                          </w:rPr>
                          <w:instrText xml:space="preserve"> SEQ Figura \* ARABIC </w:instrText>
                        </w:r>
                        <w:r w:rsidRPr="00232CB5">
                          <w:rPr>
                            <w:i w:val="0"/>
                            <w:iCs w:val="0"/>
                            <w:color w:val="auto"/>
                            <w:sz w:val="22"/>
                            <w:szCs w:val="22"/>
                          </w:rPr>
                          <w:fldChar w:fldCharType="separate"/>
                        </w:r>
                        <w:r w:rsidR="002E6C59">
                          <w:rPr>
                            <w:i w:val="0"/>
                            <w:iCs w:val="0"/>
                            <w:noProof/>
                            <w:color w:val="auto"/>
                            <w:sz w:val="22"/>
                            <w:szCs w:val="22"/>
                          </w:rPr>
                          <w:t>1</w:t>
                        </w:r>
                        <w:r w:rsidRPr="00232CB5">
                          <w:rPr>
                            <w:i w:val="0"/>
                            <w:iCs w:val="0"/>
                            <w:color w:val="auto"/>
                            <w:sz w:val="22"/>
                            <w:szCs w:val="22"/>
                          </w:rPr>
                          <w:fldChar w:fldCharType="end"/>
                        </w:r>
                        <w:r w:rsidRPr="00232CB5">
                          <w:rPr>
                            <w:i w:val="0"/>
                            <w:iCs w:val="0"/>
                            <w:color w:val="auto"/>
                            <w:sz w:val="22"/>
                            <w:szCs w:val="22"/>
                          </w:rPr>
                          <w:t>. Fluxo de limpeza e tratamento de dados</w:t>
                        </w:r>
                        <w:r w:rsidRPr="00232CB5">
                          <w:rPr>
                            <w:i w:val="0"/>
                            <w:iCs w:val="0"/>
                            <w:color w:val="auto"/>
                            <w:sz w:val="22"/>
                            <w:szCs w:val="22"/>
                          </w:rPr>
                          <w:br/>
                        </w:r>
                        <w:r>
                          <w:rPr>
                            <w:rFonts w:eastAsia="Times New Roman"/>
                            <w:i w:val="0"/>
                            <w:iCs w:val="0"/>
                            <w:noProof/>
                            <w:color w:val="auto"/>
                            <w:sz w:val="22"/>
                            <w:szCs w:val="22"/>
                          </w:rPr>
                          <w:t>Fonte:</w:t>
                        </w:r>
                        <w:r w:rsidR="00C333FB">
                          <w:rPr>
                            <w:rFonts w:eastAsia="Times New Roman"/>
                            <w:i w:val="0"/>
                            <w:iCs w:val="0"/>
                            <w:noProof/>
                            <w:color w:val="auto"/>
                            <w:sz w:val="22"/>
                            <w:szCs w:val="22"/>
                          </w:rPr>
                          <w:t xml:space="preserve"> </w:t>
                        </w:r>
                        <w:ins w:id="39" w:author="Adâmara Santos Gonçalves Felício Adâmara" w:date="2024-01-24T14:17:00Z">
                          <w:r w:rsidR="00F53C0A">
                            <w:rPr>
                              <w:rFonts w:eastAsia="Times New Roman"/>
                              <w:i w:val="0"/>
                              <w:iCs w:val="0"/>
                              <w:noProof/>
                              <w:color w:val="auto"/>
                              <w:sz w:val="22"/>
                              <w:szCs w:val="22"/>
                            </w:rPr>
                            <w:t xml:space="preserve">Dados </w:t>
                          </w:r>
                        </w:ins>
                        <w:r>
                          <w:rPr>
                            <w:rFonts w:eastAsia="Times New Roman"/>
                            <w:i w:val="0"/>
                            <w:iCs w:val="0"/>
                            <w:noProof/>
                            <w:color w:val="auto"/>
                            <w:sz w:val="22"/>
                            <w:szCs w:val="22"/>
                          </w:rPr>
                          <w:t>originais da pesquisa</w:t>
                        </w:r>
                      </w:p>
                    </w:txbxContent>
                  </v:textbox>
                </v:shape>
                <w10:wrap type="square"/>
              </v:group>
            </w:pict>
          </mc:Fallback>
        </mc:AlternateContent>
      </w:r>
    </w:p>
    <w:p w14:paraId="0EC99163" w14:textId="0E8F1F2C" w:rsidR="000821B9" w:rsidRDefault="00680A48" w:rsidP="00F53C0A">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Ao final de todas as etapas obteve-se um</w:t>
      </w:r>
      <w:r w:rsidRPr="00F53C0A">
        <w:rPr>
          <w:rFonts w:ascii="Arial" w:hAnsi="Arial" w:cs="Arial"/>
          <w:i/>
          <w:iCs/>
          <w:sz w:val="22"/>
          <w:szCs w:val="22"/>
          <w:lang w:val="pt-BR"/>
          <w:rPrChange w:id="40" w:author="Adâmara Santos Gonçalves Felício Adâmara" w:date="2024-01-24T14:17:00Z">
            <w:rPr>
              <w:rFonts w:ascii="Arial" w:hAnsi="Arial" w:cs="Arial"/>
              <w:sz w:val="22"/>
              <w:szCs w:val="22"/>
              <w:lang w:val="pt-BR"/>
            </w:rPr>
          </w:rPrChange>
        </w:rPr>
        <w:t xml:space="preserve"> n</w:t>
      </w:r>
      <w:r w:rsidR="00046EC2">
        <w:rPr>
          <w:rFonts w:ascii="Arial" w:hAnsi="Arial" w:cs="Arial"/>
          <w:sz w:val="22"/>
          <w:szCs w:val="22"/>
          <w:lang w:val="pt-BR"/>
        </w:rPr>
        <w:t xml:space="preserve"> amostral</w:t>
      </w:r>
      <w:r>
        <w:rPr>
          <w:rFonts w:ascii="Arial" w:hAnsi="Arial" w:cs="Arial"/>
          <w:sz w:val="22"/>
          <w:szCs w:val="22"/>
          <w:lang w:val="pt-BR"/>
        </w:rPr>
        <w:t xml:space="preserve"> de 14.480 comentários para a definição das polaridades </w:t>
      </w:r>
      <w:r w:rsidR="00BA5B4C">
        <w:rPr>
          <w:rFonts w:ascii="Arial" w:hAnsi="Arial" w:cs="Arial"/>
          <w:sz w:val="22"/>
          <w:szCs w:val="22"/>
          <w:lang w:val="pt-BR"/>
        </w:rPr>
        <w:t>juntamente com o</w:t>
      </w:r>
      <w:r>
        <w:rPr>
          <w:rFonts w:ascii="Arial" w:hAnsi="Arial" w:cs="Arial"/>
          <w:sz w:val="22"/>
          <w:szCs w:val="22"/>
          <w:lang w:val="pt-BR"/>
        </w:rPr>
        <w:t xml:space="preserve"> treino e teste dos modelos.</w:t>
      </w:r>
    </w:p>
    <w:p w14:paraId="1DEBBBFA" w14:textId="77777777" w:rsidR="00680A48" w:rsidRDefault="00680A48" w:rsidP="000821B9">
      <w:pPr>
        <w:pStyle w:val="NormalWeb"/>
        <w:spacing w:before="0" w:beforeAutospacing="0" w:after="90" w:afterAutospacing="0" w:line="360" w:lineRule="auto"/>
        <w:ind w:firstLine="708"/>
        <w:jc w:val="both"/>
        <w:rPr>
          <w:rFonts w:ascii="Arial" w:hAnsi="Arial" w:cs="Arial"/>
          <w:b/>
          <w:bCs/>
          <w:sz w:val="22"/>
          <w:szCs w:val="22"/>
          <w:lang w:val="pt-BR"/>
        </w:rPr>
      </w:pPr>
    </w:p>
    <w:p w14:paraId="523884A6" w14:textId="63552412" w:rsidR="000821B9" w:rsidRDefault="000821B9" w:rsidP="000821B9">
      <w:pPr>
        <w:pStyle w:val="NormalWeb"/>
        <w:spacing w:before="0" w:beforeAutospacing="0" w:after="90" w:afterAutospacing="0" w:line="360" w:lineRule="auto"/>
        <w:ind w:firstLine="708"/>
        <w:jc w:val="both"/>
        <w:rPr>
          <w:rFonts w:ascii="Arial" w:hAnsi="Arial" w:cs="Arial"/>
          <w:b/>
          <w:bCs/>
          <w:sz w:val="22"/>
          <w:szCs w:val="22"/>
          <w:lang w:val="pt-BR"/>
        </w:rPr>
      </w:pPr>
      <w:commentRangeStart w:id="41"/>
      <w:proofErr w:type="spellStart"/>
      <w:r w:rsidRPr="000821B9">
        <w:rPr>
          <w:rFonts w:ascii="Arial" w:hAnsi="Arial" w:cs="Arial"/>
          <w:b/>
          <w:bCs/>
          <w:sz w:val="22"/>
          <w:szCs w:val="22"/>
          <w:lang w:val="pt-BR"/>
        </w:rPr>
        <w:t>Método</w:t>
      </w:r>
      <w:r w:rsidR="00156407">
        <w:rPr>
          <w:rFonts w:ascii="Arial" w:hAnsi="Arial" w:cs="Arial"/>
          <w:b/>
          <w:bCs/>
          <w:sz w:val="22"/>
          <w:szCs w:val="22"/>
          <w:lang w:val="pt-BR"/>
        </w:rPr>
        <w:t>logias</w:t>
      </w:r>
      <w:commentRangeEnd w:id="41"/>
      <w:proofErr w:type="spellEnd"/>
      <w:r w:rsidR="00CF67E0">
        <w:rPr>
          <w:rStyle w:val="Refdecomentrio"/>
          <w:rFonts w:ascii="Arial" w:eastAsiaTheme="minorHAnsi" w:hAnsi="Arial" w:cs="Arial"/>
          <w:lang w:val="pt-BR"/>
        </w:rPr>
        <w:commentReference w:id="41"/>
      </w:r>
    </w:p>
    <w:p w14:paraId="29D580D8" w14:textId="04D83B32" w:rsidR="000821B9" w:rsidRPr="000821B9" w:rsidDel="00F53C0A" w:rsidRDefault="000821B9" w:rsidP="000821B9">
      <w:pPr>
        <w:pStyle w:val="NormalWeb"/>
        <w:spacing w:before="0" w:beforeAutospacing="0" w:after="90" w:afterAutospacing="0" w:line="360" w:lineRule="auto"/>
        <w:jc w:val="both"/>
        <w:rPr>
          <w:del w:id="42" w:author="Adâmara Santos Gonçalves Felício Adâmara" w:date="2024-01-24T14:18:00Z"/>
          <w:rFonts w:ascii="Arial" w:hAnsi="Arial" w:cs="Arial"/>
          <w:b/>
          <w:bCs/>
          <w:sz w:val="22"/>
          <w:szCs w:val="22"/>
          <w:lang w:val="pt-BR"/>
        </w:rPr>
      </w:pPr>
      <w:commentRangeStart w:id="43"/>
      <w:commentRangeStart w:id="44"/>
    </w:p>
    <w:p w14:paraId="2ED974C5" w14:textId="448458F4" w:rsidR="000C5DBE" w:rsidRDefault="00F70B02"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Foi</w:t>
      </w:r>
      <w:r w:rsidR="00B1607C">
        <w:rPr>
          <w:rFonts w:ascii="Arial" w:hAnsi="Arial" w:cs="Arial"/>
          <w:sz w:val="22"/>
          <w:szCs w:val="22"/>
          <w:lang w:val="pt-BR"/>
        </w:rPr>
        <w:t xml:space="preserve"> necessário </w:t>
      </w:r>
      <w:commentRangeEnd w:id="43"/>
      <w:r w:rsidR="00F53C0A">
        <w:rPr>
          <w:rStyle w:val="Refdecomentrio"/>
          <w:rFonts w:ascii="Arial" w:eastAsiaTheme="minorHAnsi" w:hAnsi="Arial" w:cs="Arial"/>
          <w:lang w:val="pt-BR"/>
        </w:rPr>
        <w:commentReference w:id="43"/>
      </w:r>
      <w:commentRangeEnd w:id="44"/>
      <w:r w:rsidR="00AD6A14">
        <w:rPr>
          <w:rStyle w:val="Refdecomentrio"/>
          <w:rFonts w:ascii="Arial" w:eastAsiaTheme="minorHAnsi" w:hAnsi="Arial" w:cs="Arial"/>
          <w:lang w:val="pt-BR"/>
        </w:rPr>
        <w:commentReference w:id="44"/>
      </w:r>
      <w:r w:rsidR="00B1607C">
        <w:rPr>
          <w:rFonts w:ascii="Arial" w:hAnsi="Arial" w:cs="Arial"/>
          <w:sz w:val="22"/>
          <w:szCs w:val="22"/>
          <w:lang w:val="pt-BR"/>
        </w:rPr>
        <w:t xml:space="preserve">a implementação de um processo de rotulagem de comentários, para que esses possam ser classificados de acordo com a polaridade (positivo, negativo e neutro) presente </w:t>
      </w:r>
      <w:r w:rsidR="000C5DBE">
        <w:rPr>
          <w:rFonts w:ascii="Arial" w:hAnsi="Arial" w:cs="Arial"/>
          <w:sz w:val="22"/>
          <w:szCs w:val="22"/>
          <w:lang w:val="pt-BR"/>
        </w:rPr>
        <w:t>no texto</w:t>
      </w:r>
      <w:r w:rsidR="00B1607C">
        <w:rPr>
          <w:rFonts w:ascii="Arial" w:hAnsi="Arial" w:cs="Arial"/>
          <w:sz w:val="22"/>
          <w:szCs w:val="22"/>
          <w:lang w:val="pt-BR"/>
        </w:rPr>
        <w:t xml:space="preserve">. </w:t>
      </w:r>
      <w:r w:rsidR="00B1607C" w:rsidRPr="00CF67E0">
        <w:rPr>
          <w:rFonts w:ascii="Arial" w:hAnsi="Arial" w:cs="Arial"/>
          <w:sz w:val="22"/>
          <w:szCs w:val="22"/>
          <w:lang w:val="pt-BR"/>
        </w:rPr>
        <w:t>Essa se torna uma</w:t>
      </w:r>
      <w:r w:rsidR="00B1607C">
        <w:rPr>
          <w:rFonts w:ascii="Arial" w:hAnsi="Arial" w:cs="Arial"/>
          <w:sz w:val="22"/>
          <w:szCs w:val="22"/>
          <w:lang w:val="pt-BR"/>
        </w:rPr>
        <w:t xml:space="preserve"> das grandes dificuldades, devido a subjetividade presente na tarefa de classificação, assim como o tempo necessário para que a rotulagem seja feita. </w:t>
      </w:r>
    </w:p>
    <w:p w14:paraId="76A9375A" w14:textId="366E7FA1" w:rsidR="008172B5" w:rsidRDefault="000C5DBE"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 xml:space="preserve">Foram implementadas duas técnicas de aprendizado não supervisionado a método de comparação para facilitar o processo de rotulagem, que consiste na implementação de </w:t>
      </w:r>
      <w:r w:rsidR="008172B5" w:rsidRPr="008172B5">
        <w:rPr>
          <w:rFonts w:ascii="Arial" w:hAnsi="Arial" w:cs="Arial"/>
          <w:sz w:val="22"/>
          <w:szCs w:val="22"/>
          <w:lang w:val="pt-BR"/>
        </w:rPr>
        <w:t xml:space="preserve">dicionários léxicos </w:t>
      </w:r>
      <w:r>
        <w:rPr>
          <w:rFonts w:ascii="Arial" w:hAnsi="Arial" w:cs="Arial"/>
          <w:sz w:val="22"/>
          <w:szCs w:val="22"/>
          <w:lang w:val="pt-BR"/>
        </w:rPr>
        <w:t>contendo palavras que já possuem sentimentos atrelados e expressos de uma maneira quantitativa, podendo ser números entre -1 e 1 onde -1 representa uma polaridade mais negativa, 0 neutra e 1 positiva</w:t>
      </w:r>
      <w:ins w:id="45" w:author="Adâmara Santos Gonçalves Felício Adâmara" w:date="2024-01-24T14:19:00Z">
        <w:r w:rsidR="00F53C0A">
          <w:rPr>
            <w:rFonts w:ascii="Arial" w:hAnsi="Arial" w:cs="Arial"/>
            <w:sz w:val="22"/>
            <w:szCs w:val="22"/>
            <w:lang w:val="pt-BR"/>
          </w:rPr>
          <w:t xml:space="preserve"> </w:t>
        </w:r>
      </w:ins>
      <w:r w:rsidR="00F02B6B" w:rsidRPr="000C5DBE">
        <w:rPr>
          <w:rFonts w:ascii="Arial" w:hAnsi="Arial" w:cs="Arial"/>
          <w:sz w:val="22"/>
          <w:szCs w:val="22"/>
          <w:lang w:val="pt-BR"/>
        </w:rPr>
        <w:t xml:space="preserve">(Fabrício </w:t>
      </w:r>
      <w:r w:rsidR="00F02B6B" w:rsidRPr="00F1544C">
        <w:rPr>
          <w:rFonts w:ascii="Arial" w:hAnsi="Arial" w:cs="Arial"/>
          <w:i/>
          <w:iCs/>
          <w:sz w:val="22"/>
          <w:szCs w:val="22"/>
          <w:lang w:val="pt-BR"/>
          <w:rPrChange w:id="46" w:author="Adâmara Santos Gonçalves Felício Adâmara" w:date="2024-01-24T14:19:00Z">
            <w:rPr>
              <w:rFonts w:ascii="Arial" w:hAnsi="Arial" w:cs="Arial"/>
              <w:sz w:val="22"/>
              <w:szCs w:val="22"/>
              <w:lang w:val="pt-BR"/>
            </w:rPr>
          </w:rPrChange>
        </w:rPr>
        <w:t>et al</w:t>
      </w:r>
      <w:r w:rsidR="00F02B6B" w:rsidRPr="000C5DBE">
        <w:rPr>
          <w:rFonts w:ascii="Arial" w:hAnsi="Arial" w:cs="Arial"/>
          <w:sz w:val="22"/>
          <w:szCs w:val="22"/>
          <w:lang w:val="pt-BR"/>
        </w:rPr>
        <w:t>., 2015)</w:t>
      </w:r>
      <w:r w:rsidR="00F02B6B">
        <w:rPr>
          <w:rFonts w:ascii="Arial" w:hAnsi="Arial" w:cs="Arial"/>
          <w:sz w:val="22"/>
          <w:szCs w:val="22"/>
          <w:lang w:val="pt-BR"/>
        </w:rPr>
        <w:t>.</w:t>
      </w:r>
    </w:p>
    <w:p w14:paraId="7365F97A" w14:textId="380632E9" w:rsidR="00B1607C" w:rsidRDefault="000C5DBE" w:rsidP="008172B5">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As técnicas escolhidas foram o “</w:t>
      </w:r>
      <w:proofErr w:type="spellStart"/>
      <w:r w:rsidR="00C17CC6">
        <w:rPr>
          <w:rFonts w:ascii="Arial" w:hAnsi="Arial" w:cs="Arial"/>
          <w:sz w:val="22"/>
          <w:szCs w:val="22"/>
          <w:lang w:val="pt-BR"/>
        </w:rPr>
        <w:t>O</w:t>
      </w:r>
      <w:r>
        <w:rPr>
          <w:rFonts w:ascii="Arial" w:hAnsi="Arial" w:cs="Arial"/>
          <w:sz w:val="22"/>
          <w:szCs w:val="22"/>
          <w:lang w:val="pt-BR"/>
        </w:rPr>
        <w:t>pinion</w:t>
      </w:r>
      <w:proofErr w:type="spellEnd"/>
      <w:r>
        <w:rPr>
          <w:rFonts w:ascii="Arial" w:hAnsi="Arial" w:cs="Arial"/>
          <w:sz w:val="22"/>
          <w:szCs w:val="22"/>
          <w:lang w:val="pt-BR"/>
        </w:rPr>
        <w:t xml:space="preserve"> </w:t>
      </w:r>
      <w:proofErr w:type="spellStart"/>
      <w:r w:rsidR="00C17CC6">
        <w:rPr>
          <w:rFonts w:ascii="Arial" w:hAnsi="Arial" w:cs="Arial"/>
          <w:sz w:val="22"/>
          <w:szCs w:val="22"/>
          <w:lang w:val="pt-BR"/>
        </w:rPr>
        <w:t>L</w:t>
      </w:r>
      <w:r>
        <w:rPr>
          <w:rFonts w:ascii="Arial" w:hAnsi="Arial" w:cs="Arial"/>
          <w:sz w:val="22"/>
          <w:szCs w:val="22"/>
          <w:lang w:val="pt-BR"/>
        </w:rPr>
        <w:t>exicon</w:t>
      </w:r>
      <w:proofErr w:type="spellEnd"/>
      <w:r>
        <w:rPr>
          <w:rFonts w:ascii="Arial" w:hAnsi="Arial" w:cs="Arial"/>
          <w:sz w:val="22"/>
          <w:szCs w:val="22"/>
          <w:lang w:val="pt-BR"/>
        </w:rPr>
        <w:t>”</w:t>
      </w:r>
      <w:r w:rsidR="00B845FF">
        <w:rPr>
          <w:rFonts w:ascii="Arial" w:hAnsi="Arial" w:cs="Arial"/>
          <w:sz w:val="22"/>
          <w:szCs w:val="22"/>
          <w:lang w:val="pt-BR"/>
        </w:rPr>
        <w:t>,</w:t>
      </w:r>
      <w:r w:rsidR="00E954E4">
        <w:rPr>
          <w:rFonts w:ascii="Arial" w:hAnsi="Arial" w:cs="Arial"/>
          <w:sz w:val="22"/>
          <w:szCs w:val="22"/>
          <w:lang w:val="pt-BR"/>
        </w:rPr>
        <w:t xml:space="preserve"> composto por </w:t>
      </w:r>
      <w:r>
        <w:rPr>
          <w:rFonts w:ascii="Arial" w:hAnsi="Arial" w:cs="Arial"/>
          <w:sz w:val="22"/>
          <w:szCs w:val="22"/>
          <w:lang w:val="pt-BR"/>
        </w:rPr>
        <w:t xml:space="preserve">uma lista de </w:t>
      </w:r>
      <w:r w:rsidR="004C3ADE">
        <w:rPr>
          <w:rFonts w:ascii="Arial" w:hAnsi="Arial" w:cs="Arial"/>
          <w:sz w:val="22"/>
          <w:szCs w:val="22"/>
          <w:lang w:val="pt-BR"/>
        </w:rPr>
        <w:t xml:space="preserve">aproximadamente 13.000 palavras incluindo gírias e abreviações na língua inglesa, que foi desenvolvido a partir de textos de avaliações de sites de compra e o “Valence </w:t>
      </w:r>
      <w:proofErr w:type="spellStart"/>
      <w:r w:rsidR="004C3ADE">
        <w:rPr>
          <w:rFonts w:ascii="Arial" w:hAnsi="Arial" w:cs="Arial"/>
          <w:sz w:val="22"/>
          <w:szCs w:val="22"/>
          <w:lang w:val="pt-BR"/>
        </w:rPr>
        <w:t>Aware</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Dictionary</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and</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Sentiment</w:t>
      </w:r>
      <w:proofErr w:type="spellEnd"/>
      <w:r w:rsidR="004C3ADE">
        <w:rPr>
          <w:rFonts w:ascii="Arial" w:hAnsi="Arial" w:cs="Arial"/>
          <w:sz w:val="22"/>
          <w:szCs w:val="22"/>
          <w:lang w:val="pt-BR"/>
        </w:rPr>
        <w:t xml:space="preserve"> </w:t>
      </w:r>
      <w:proofErr w:type="spellStart"/>
      <w:r w:rsidR="004C3ADE">
        <w:rPr>
          <w:rFonts w:ascii="Arial" w:hAnsi="Arial" w:cs="Arial"/>
          <w:sz w:val="22"/>
          <w:szCs w:val="22"/>
          <w:lang w:val="pt-BR"/>
        </w:rPr>
        <w:t>Reasoner</w:t>
      </w:r>
      <w:proofErr w:type="spellEnd"/>
      <w:r w:rsidR="004C3ADE">
        <w:rPr>
          <w:rFonts w:ascii="Arial" w:hAnsi="Arial" w:cs="Arial"/>
          <w:sz w:val="22"/>
          <w:szCs w:val="22"/>
          <w:lang w:val="pt-BR"/>
        </w:rPr>
        <w:t xml:space="preserve">” [VADER] que é uma composição de outros dicionários já bem estabelecidos, com o adendo de emoticons, acrônimos e gírias </w:t>
      </w:r>
      <w:r w:rsidR="004C3ADE" w:rsidRPr="000C5DBE">
        <w:rPr>
          <w:rFonts w:ascii="Arial" w:hAnsi="Arial" w:cs="Arial"/>
          <w:sz w:val="22"/>
          <w:szCs w:val="22"/>
          <w:lang w:val="pt-BR"/>
        </w:rPr>
        <w:t xml:space="preserve">(Fabrício </w:t>
      </w:r>
      <w:r w:rsidR="004C3ADE" w:rsidRPr="00F1544C">
        <w:rPr>
          <w:rFonts w:ascii="Arial" w:hAnsi="Arial" w:cs="Arial"/>
          <w:i/>
          <w:iCs/>
          <w:sz w:val="22"/>
          <w:szCs w:val="22"/>
          <w:lang w:val="pt-BR"/>
          <w:rPrChange w:id="47" w:author="Adâmara Santos Gonçalves Felício Adâmara" w:date="2024-01-24T14:19:00Z">
            <w:rPr>
              <w:rFonts w:ascii="Arial" w:hAnsi="Arial" w:cs="Arial"/>
              <w:sz w:val="22"/>
              <w:szCs w:val="22"/>
              <w:lang w:val="pt-BR"/>
            </w:rPr>
          </w:rPrChange>
        </w:rPr>
        <w:t>et al</w:t>
      </w:r>
      <w:r w:rsidR="004C3ADE" w:rsidRPr="000C5DBE">
        <w:rPr>
          <w:rFonts w:ascii="Arial" w:hAnsi="Arial" w:cs="Arial"/>
          <w:sz w:val="22"/>
          <w:szCs w:val="22"/>
          <w:lang w:val="pt-BR"/>
        </w:rPr>
        <w:t>., 2015)</w:t>
      </w:r>
      <w:r w:rsidR="00F02B6B">
        <w:rPr>
          <w:rFonts w:ascii="Arial" w:hAnsi="Arial" w:cs="Arial"/>
          <w:sz w:val="22"/>
          <w:szCs w:val="22"/>
          <w:lang w:val="pt-BR"/>
        </w:rPr>
        <w:t>.</w:t>
      </w:r>
    </w:p>
    <w:p w14:paraId="3E6A97E7" w14:textId="2802C6BC" w:rsidR="009B77F9" w:rsidRPr="00B845FF" w:rsidRDefault="004C3ADE" w:rsidP="00B845FF">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 xml:space="preserve">Ambas as saídas dos dicionários são valores que podem ser -1, 0 e 1, representando as polaridades. </w:t>
      </w:r>
      <w:r w:rsidR="009B77F9">
        <w:rPr>
          <w:rFonts w:ascii="Arial" w:hAnsi="Arial" w:cs="Arial"/>
          <w:sz w:val="22"/>
          <w:szCs w:val="22"/>
          <w:lang w:val="pt-BR"/>
        </w:rPr>
        <w:t>Esses valores são somados para cada uma das avaliações e classificados de acordo com os resultados, sendo negativos para somas menores do que 0, positivos para maiores que 0 e neutras iguais a zero.</w:t>
      </w:r>
    </w:p>
    <w:p w14:paraId="732AEFA7" w14:textId="6C95E80A" w:rsidR="00C61C29" w:rsidRPr="00B845FF" w:rsidRDefault="009C0277" w:rsidP="00B845FF">
      <w:pPr>
        <w:pStyle w:val="NormalWeb"/>
        <w:spacing w:before="0" w:beforeAutospacing="0" w:after="90" w:afterAutospacing="0" w:line="360" w:lineRule="auto"/>
        <w:ind w:firstLine="720"/>
        <w:jc w:val="both"/>
        <w:rPr>
          <w:rFonts w:ascii="Arial" w:hAnsi="Arial" w:cs="Arial"/>
          <w:sz w:val="22"/>
          <w:szCs w:val="22"/>
          <w:lang w:val="pt-BR"/>
        </w:rPr>
      </w:pPr>
      <w:r w:rsidRPr="00B845FF">
        <w:rPr>
          <w:rFonts w:ascii="Arial" w:hAnsi="Arial" w:cs="Arial"/>
          <w:sz w:val="22"/>
          <w:szCs w:val="22"/>
          <w:lang w:val="pt-BR"/>
        </w:rPr>
        <w:lastRenderedPageBreak/>
        <w:t xml:space="preserve">Dois modelos de aprendizado de máquina a título de comparação foram treinados e testados, avaliando métricas como Acurácia, Sensibilidade, Precisão e Teste F1 a fim de escolher </w:t>
      </w:r>
      <w:r w:rsidR="00F9153B" w:rsidRPr="00B845FF">
        <w:rPr>
          <w:rFonts w:ascii="Arial" w:hAnsi="Arial" w:cs="Arial"/>
          <w:sz w:val="22"/>
          <w:szCs w:val="22"/>
          <w:lang w:val="pt-BR"/>
        </w:rPr>
        <w:t>aquele</w:t>
      </w:r>
      <w:r w:rsidRPr="00B845FF">
        <w:rPr>
          <w:rFonts w:ascii="Arial" w:hAnsi="Arial" w:cs="Arial"/>
          <w:sz w:val="22"/>
          <w:szCs w:val="22"/>
          <w:lang w:val="pt-BR"/>
        </w:rPr>
        <w:t xml:space="preserve"> que melhor se ajustou a tarefa de predição das classificações</w:t>
      </w:r>
      <w:r w:rsidR="00F9153B" w:rsidRPr="00B845FF">
        <w:rPr>
          <w:rFonts w:ascii="Arial" w:hAnsi="Arial" w:cs="Arial"/>
          <w:sz w:val="22"/>
          <w:szCs w:val="22"/>
          <w:lang w:val="pt-BR"/>
        </w:rPr>
        <w:t xml:space="preserve"> de polaridade</w:t>
      </w:r>
      <w:r w:rsidRPr="00B845FF">
        <w:rPr>
          <w:rFonts w:ascii="Arial" w:hAnsi="Arial" w:cs="Arial"/>
          <w:sz w:val="22"/>
          <w:szCs w:val="22"/>
          <w:lang w:val="pt-BR"/>
        </w:rPr>
        <w:t>.</w:t>
      </w:r>
      <w:r>
        <w:rPr>
          <w:rFonts w:ascii="Arial" w:hAnsi="Arial" w:cs="Arial"/>
          <w:sz w:val="22"/>
          <w:szCs w:val="22"/>
          <w:lang w:val="pt-BR"/>
        </w:rPr>
        <w:t xml:space="preserve"> </w:t>
      </w:r>
    </w:p>
    <w:p w14:paraId="1ED65568" w14:textId="73F67AE8" w:rsidR="008A71E1" w:rsidRDefault="00BE7072" w:rsidP="00BE7072">
      <w:pPr>
        <w:pStyle w:val="NormalWeb"/>
        <w:spacing w:before="0" w:beforeAutospacing="0" w:after="90" w:afterAutospacing="0" w:line="360" w:lineRule="auto"/>
        <w:ind w:firstLine="720"/>
        <w:jc w:val="both"/>
        <w:rPr>
          <w:rFonts w:ascii="Arial" w:hAnsi="Arial" w:cs="Arial"/>
          <w:sz w:val="22"/>
          <w:szCs w:val="22"/>
          <w:lang w:val="pt-BR"/>
        </w:rPr>
      </w:pPr>
      <w:r w:rsidRPr="00BE7072">
        <w:rPr>
          <w:rFonts w:ascii="Arial" w:hAnsi="Arial" w:cs="Arial"/>
          <w:sz w:val="22"/>
          <w:szCs w:val="22"/>
          <w:lang w:val="pt-BR"/>
        </w:rPr>
        <w:t>Devido</w:t>
      </w:r>
      <w:r>
        <w:rPr>
          <w:rFonts w:ascii="Arial" w:hAnsi="Arial" w:cs="Arial"/>
          <w:sz w:val="22"/>
          <w:szCs w:val="22"/>
          <w:lang w:val="pt-BR"/>
        </w:rPr>
        <w:t xml:space="preserve"> aos rótulos estarem desbalanceados, uma técnica de “</w:t>
      </w:r>
      <w:proofErr w:type="spellStart"/>
      <w:r>
        <w:rPr>
          <w:rFonts w:ascii="Arial" w:hAnsi="Arial" w:cs="Arial"/>
          <w:sz w:val="22"/>
          <w:szCs w:val="22"/>
          <w:lang w:val="pt-BR"/>
        </w:rPr>
        <w:t>oversampling</w:t>
      </w:r>
      <w:proofErr w:type="spellEnd"/>
      <w:r>
        <w:rPr>
          <w:rFonts w:ascii="Arial" w:hAnsi="Arial" w:cs="Arial"/>
          <w:sz w:val="22"/>
          <w:szCs w:val="22"/>
          <w:lang w:val="pt-BR"/>
        </w:rPr>
        <w:t>” envolvendo repetição foi aplicada com o auxílio do método “</w:t>
      </w:r>
      <w:proofErr w:type="spellStart"/>
      <w:r>
        <w:rPr>
          <w:rFonts w:ascii="Arial" w:hAnsi="Arial" w:cs="Arial"/>
          <w:sz w:val="22"/>
          <w:szCs w:val="22"/>
          <w:lang w:val="pt-BR"/>
        </w:rPr>
        <w:t>resample</w:t>
      </w:r>
      <w:proofErr w:type="spellEnd"/>
      <w:r>
        <w:rPr>
          <w:rFonts w:ascii="Arial" w:hAnsi="Arial" w:cs="Arial"/>
          <w:sz w:val="22"/>
          <w:szCs w:val="22"/>
          <w:lang w:val="pt-BR"/>
        </w:rPr>
        <w:t>”, tendo como base a classificação positivo que contém o maior número de exemplos. Essa técnica de “</w:t>
      </w:r>
      <w:proofErr w:type="spellStart"/>
      <w:r>
        <w:rPr>
          <w:rFonts w:ascii="Arial" w:hAnsi="Arial" w:cs="Arial"/>
          <w:sz w:val="22"/>
          <w:szCs w:val="22"/>
          <w:lang w:val="pt-BR"/>
        </w:rPr>
        <w:t>oversampling</w:t>
      </w:r>
      <w:proofErr w:type="spellEnd"/>
      <w:r>
        <w:rPr>
          <w:rFonts w:ascii="Arial" w:hAnsi="Arial" w:cs="Arial"/>
          <w:sz w:val="22"/>
          <w:szCs w:val="22"/>
          <w:lang w:val="pt-BR"/>
        </w:rPr>
        <w:t xml:space="preserve">” é utilizada quando se tem dados insuficientes, fazendo com que haja uma expansão da base em relação as amostras com menor volume de informações, gerando mais dados ao invés de deletar os já existentes. Caso essa técnica não seja aplicada, pode existir um impacto no treinamento dos modelos justamente por ferir a capacidade de generalização buscada, tendo em vista que com menos exemplos fica mais complicado do modelo conseguir </w:t>
      </w:r>
      <w:r w:rsidR="00C61C29">
        <w:rPr>
          <w:rFonts w:ascii="Arial" w:hAnsi="Arial" w:cs="Arial"/>
          <w:sz w:val="22"/>
          <w:szCs w:val="22"/>
          <w:lang w:val="pt-BR"/>
        </w:rPr>
        <w:t>identificar nuances</w:t>
      </w:r>
      <w:r>
        <w:rPr>
          <w:rFonts w:ascii="Arial" w:hAnsi="Arial" w:cs="Arial"/>
          <w:sz w:val="22"/>
          <w:szCs w:val="22"/>
          <w:lang w:val="pt-BR"/>
        </w:rPr>
        <w:t xml:space="preserve"> (</w:t>
      </w:r>
      <w:proofErr w:type="spellStart"/>
      <w:r>
        <w:rPr>
          <w:rFonts w:ascii="Arial" w:hAnsi="Arial" w:cs="Arial"/>
          <w:sz w:val="22"/>
          <w:szCs w:val="22"/>
          <w:lang w:val="pt-BR"/>
        </w:rPr>
        <w:t>Nassera</w:t>
      </w:r>
      <w:proofErr w:type="spellEnd"/>
      <w:r>
        <w:rPr>
          <w:rFonts w:ascii="Arial" w:hAnsi="Arial" w:cs="Arial"/>
          <w:sz w:val="22"/>
          <w:szCs w:val="22"/>
          <w:lang w:val="pt-BR"/>
        </w:rPr>
        <w:t xml:space="preserve"> </w:t>
      </w:r>
      <w:r w:rsidRPr="004C1886">
        <w:rPr>
          <w:rFonts w:ascii="Arial" w:hAnsi="Arial" w:cs="Arial"/>
          <w:i/>
          <w:iCs/>
          <w:sz w:val="22"/>
          <w:szCs w:val="22"/>
          <w:lang w:val="pt-BR"/>
        </w:rPr>
        <w:t>et</w:t>
      </w:r>
      <w:r w:rsidR="007B490A" w:rsidRPr="004C1886">
        <w:rPr>
          <w:rFonts w:ascii="Arial" w:hAnsi="Arial" w:cs="Arial"/>
          <w:i/>
          <w:iCs/>
          <w:sz w:val="22"/>
          <w:szCs w:val="22"/>
          <w:lang w:val="pt-BR"/>
        </w:rPr>
        <w:t xml:space="preserve"> </w:t>
      </w:r>
      <w:r w:rsidRPr="004C1886">
        <w:rPr>
          <w:rFonts w:ascii="Arial" w:hAnsi="Arial" w:cs="Arial"/>
          <w:i/>
          <w:iCs/>
          <w:sz w:val="22"/>
          <w:szCs w:val="22"/>
          <w:lang w:val="pt-BR"/>
        </w:rPr>
        <w:t>al</w:t>
      </w:r>
      <w:r w:rsidR="007B490A" w:rsidRPr="004C1886">
        <w:rPr>
          <w:rFonts w:ascii="Arial" w:hAnsi="Arial" w:cs="Arial"/>
          <w:i/>
          <w:iCs/>
          <w:sz w:val="22"/>
          <w:szCs w:val="22"/>
          <w:lang w:val="pt-BR"/>
        </w:rPr>
        <w:t>.</w:t>
      </w:r>
      <w:r>
        <w:rPr>
          <w:rFonts w:ascii="Arial" w:hAnsi="Arial" w:cs="Arial"/>
          <w:sz w:val="22"/>
          <w:szCs w:val="22"/>
          <w:lang w:val="pt-BR"/>
        </w:rPr>
        <w:t>, 2023)</w:t>
      </w:r>
      <w:r w:rsidR="00156407">
        <w:rPr>
          <w:rFonts w:ascii="Arial" w:hAnsi="Arial" w:cs="Arial"/>
          <w:sz w:val="22"/>
          <w:szCs w:val="22"/>
          <w:lang w:val="pt-BR"/>
        </w:rPr>
        <w:t>.</w:t>
      </w:r>
    </w:p>
    <w:p w14:paraId="4A351E37" w14:textId="4AF214D9" w:rsidR="00C61C29" w:rsidRPr="00BE7072" w:rsidRDefault="00236D00" w:rsidP="00BE7072">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 xml:space="preserve">Para ambos os modelos foi realizado um particionamento de 80:20 entre os dados alocados para treinamento e teste respectivamente. Há 100 anos atrás, o economista Italiano Wilfred Pareto fez a observação de que 80% de toda a riqueza estava concentrada em 20% da população, o que mais tarde a partir do desenvolvimento de uma fórmula matemática acabou descrevendo esse fenômeno de distribuição desigual presente em seu país. Essa formulação ficou conhecida como distribuição de Pareto e mais tarde, em 1940 como regra de Pareto devido a generalização por parte de J.M </w:t>
      </w:r>
      <w:proofErr w:type="spellStart"/>
      <w:r>
        <w:rPr>
          <w:rFonts w:ascii="Arial" w:hAnsi="Arial" w:cs="Arial"/>
          <w:sz w:val="22"/>
          <w:szCs w:val="22"/>
          <w:lang w:val="pt-BR"/>
        </w:rPr>
        <w:t>Juran</w:t>
      </w:r>
      <w:proofErr w:type="spellEnd"/>
      <w:r>
        <w:rPr>
          <w:rFonts w:ascii="Arial" w:hAnsi="Arial" w:cs="Arial"/>
          <w:sz w:val="22"/>
          <w:szCs w:val="22"/>
          <w:lang w:val="pt-BR"/>
        </w:rPr>
        <w:t>. Essa abordagem segue o princípio de Pareto onde 20% dos fatores estão representados nos 80% outros fatores (Rosie</w:t>
      </w:r>
      <w:r w:rsidRPr="004C1886">
        <w:rPr>
          <w:rFonts w:ascii="Arial" w:hAnsi="Arial" w:cs="Arial"/>
          <w:i/>
          <w:iCs/>
          <w:sz w:val="22"/>
          <w:szCs w:val="22"/>
          <w:lang w:val="pt-BR"/>
        </w:rPr>
        <w:t xml:space="preserve"> et al.</w:t>
      </w:r>
      <w:r>
        <w:rPr>
          <w:rFonts w:ascii="Arial" w:hAnsi="Arial" w:cs="Arial"/>
          <w:sz w:val="22"/>
          <w:szCs w:val="22"/>
          <w:lang w:val="pt-BR"/>
        </w:rPr>
        <w:t>, 2014)</w:t>
      </w:r>
      <w:r w:rsidR="004F56AE">
        <w:rPr>
          <w:rFonts w:ascii="Arial" w:hAnsi="Arial" w:cs="Arial"/>
          <w:sz w:val="22"/>
          <w:szCs w:val="22"/>
          <w:lang w:val="pt-BR"/>
        </w:rPr>
        <w:t>.</w:t>
      </w:r>
    </w:p>
    <w:p w14:paraId="281F34B5" w14:textId="06573AF2" w:rsidR="00303575" w:rsidRDefault="008172B5" w:rsidP="008172B5">
      <w:pPr>
        <w:spacing w:line="360" w:lineRule="auto"/>
        <w:ind w:firstLine="709"/>
      </w:pPr>
      <w:r w:rsidRPr="008172B5">
        <w:t xml:space="preserve">O primeiro </w:t>
      </w:r>
      <w:r w:rsidR="00303575">
        <w:t xml:space="preserve">modelo treinado foi o </w:t>
      </w:r>
      <w:proofErr w:type="spellStart"/>
      <w:r w:rsidR="00303575">
        <w:t>Naïve</w:t>
      </w:r>
      <w:proofErr w:type="spellEnd"/>
      <w:r w:rsidRPr="008172B5">
        <w:t xml:space="preserve"> </w:t>
      </w:r>
      <w:proofErr w:type="spellStart"/>
      <w:r w:rsidRPr="008172B5">
        <w:t>Bayes</w:t>
      </w:r>
      <w:proofErr w:type="spellEnd"/>
      <w:r w:rsidR="006A7717">
        <w:t xml:space="preserve">. Esse modelo é </w:t>
      </w:r>
      <w:r w:rsidRPr="008172B5">
        <w:t xml:space="preserve">derivado do teorema de </w:t>
      </w:r>
      <w:proofErr w:type="spellStart"/>
      <w:r w:rsidRPr="008172B5">
        <w:t>Bayes</w:t>
      </w:r>
      <w:proofErr w:type="spellEnd"/>
      <w:r w:rsidRPr="008172B5">
        <w:t xml:space="preserve">, onde se calcula a probabilidade de um evento acontecer com base em probabilidades condicionais, podendo ser aplicado no contexto de análise de sentimentos que leva em consideração a probabilidade de um texto pertencer a determinada classificação </w:t>
      </w:r>
      <w:r w:rsidR="004C1886">
        <w:t>(</w:t>
      </w:r>
      <w:proofErr w:type="spellStart"/>
      <w:r w:rsidRPr="008172B5">
        <w:t>Murtadha</w:t>
      </w:r>
      <w:proofErr w:type="spellEnd"/>
      <w:r w:rsidRPr="008172B5">
        <w:t xml:space="preserve"> </w:t>
      </w:r>
      <w:r w:rsidRPr="004C1886">
        <w:rPr>
          <w:i/>
          <w:iCs/>
        </w:rPr>
        <w:t>et al.</w:t>
      </w:r>
      <w:r w:rsidR="004C1886" w:rsidRPr="004C1886">
        <w:t>,</w:t>
      </w:r>
      <w:r w:rsidRPr="008172B5">
        <w:t xml:space="preserve"> 2022</w:t>
      </w:r>
      <w:r w:rsidR="004C1886">
        <w:t>)</w:t>
      </w:r>
      <w:r w:rsidRPr="008172B5">
        <w:t xml:space="preserve">. </w:t>
      </w:r>
    </w:p>
    <w:p w14:paraId="3D82E1E4" w14:textId="3F178F0F" w:rsidR="00303575" w:rsidRDefault="008931A8" w:rsidP="008172B5">
      <w:pPr>
        <w:spacing w:line="360" w:lineRule="auto"/>
        <w:ind w:firstLine="709"/>
      </w:pPr>
      <w:r>
        <w:t>A</w:t>
      </w:r>
      <w:r w:rsidR="00C56E21">
        <w:t xml:space="preserve"> técnica de vetorização denominada “</w:t>
      </w:r>
      <w:proofErr w:type="spellStart"/>
      <w:r w:rsidR="00C56E21">
        <w:t>term</w:t>
      </w:r>
      <w:proofErr w:type="spellEnd"/>
      <w:r w:rsidR="00C56E21">
        <w:t xml:space="preserve"> </w:t>
      </w:r>
      <w:proofErr w:type="spellStart"/>
      <w:r w:rsidR="00C56E21">
        <w:t>frequency-inverse</w:t>
      </w:r>
      <w:proofErr w:type="spellEnd"/>
      <w:r w:rsidR="00C56E21">
        <w:t xml:space="preserve"> </w:t>
      </w:r>
      <w:proofErr w:type="spellStart"/>
      <w:r w:rsidR="00C56E21">
        <w:t>document</w:t>
      </w:r>
      <w:proofErr w:type="spellEnd"/>
      <w:r w:rsidR="00C56E21">
        <w:t xml:space="preserve"> </w:t>
      </w:r>
      <w:proofErr w:type="spellStart"/>
      <w:r w:rsidR="00C56E21">
        <w:t>frequency</w:t>
      </w:r>
      <w:proofErr w:type="spellEnd"/>
      <w:r w:rsidR="00C56E21">
        <w:t xml:space="preserve">” [TF-IDF] foi aplicada permitindo a conversão de dados textuais em numéricos. </w:t>
      </w:r>
      <w:r w:rsidR="00E43C4F">
        <w:t xml:space="preserve">Essa estatística reflete a importância das palavras dentro de um documento e é definida pelo número de vezes que determinada palavra aparece, em comparação com o número de documentos que contenham a palavra. Entenda documentos como sendo cada comentário presente na base de dados (Christine </w:t>
      </w:r>
      <w:r w:rsidR="00E43C4F" w:rsidRPr="004C1886">
        <w:rPr>
          <w:i/>
          <w:iCs/>
        </w:rPr>
        <w:t>et al</w:t>
      </w:r>
      <w:r w:rsidR="00E43C4F">
        <w:t>., 2023)</w:t>
      </w:r>
      <w:r w:rsidR="004F56AE">
        <w:t>.</w:t>
      </w:r>
    </w:p>
    <w:p w14:paraId="75DB4C91" w14:textId="0BBC629D" w:rsidR="008931A8" w:rsidRDefault="008931A8" w:rsidP="008931A8">
      <w:pPr>
        <w:spacing w:line="360" w:lineRule="auto"/>
        <w:ind w:firstLine="709"/>
      </w:pPr>
      <w:r>
        <w:t xml:space="preserve">Por se tratar de uma classificação </w:t>
      </w:r>
      <w:proofErr w:type="spellStart"/>
      <w:r>
        <w:t>multi</w:t>
      </w:r>
      <w:r w:rsidR="004C1886">
        <w:t>-</w:t>
      </w:r>
      <w:r>
        <w:t>classes</w:t>
      </w:r>
      <w:proofErr w:type="spellEnd"/>
      <w:r>
        <w:t xml:space="preserve">, ou seja, contendo mais do que duas categorias a serem classificadas, foi aplicado o </w:t>
      </w:r>
      <w:proofErr w:type="spellStart"/>
      <w:r>
        <w:t>Naïve</w:t>
      </w:r>
      <w:proofErr w:type="spellEnd"/>
      <w:r w:rsidRPr="008172B5">
        <w:t xml:space="preserve"> </w:t>
      </w:r>
      <w:proofErr w:type="spellStart"/>
      <w:r w:rsidRPr="008172B5">
        <w:t>Bayes</w:t>
      </w:r>
      <w:proofErr w:type="spellEnd"/>
      <w:r>
        <w:t xml:space="preserve"> multinomial que é especificamente adequado para variáveis que apresentam contagens de palavras e que normalmente são obtidas usando técnicas de </w:t>
      </w:r>
      <w:commentRangeStart w:id="48"/>
      <w:r w:rsidR="00F63C41">
        <w:t>bolsa de palavras</w:t>
      </w:r>
      <w:commentRangeEnd w:id="48"/>
      <w:r w:rsidR="00D47DBA">
        <w:rPr>
          <w:rStyle w:val="Refdecomentrio"/>
        </w:rPr>
        <w:commentReference w:id="48"/>
      </w:r>
      <w:r>
        <w:t xml:space="preserve"> ou TF-IDF. </w:t>
      </w:r>
      <w:r w:rsidR="00521617">
        <w:t xml:space="preserve">Esse modelo </w:t>
      </w:r>
      <w:r w:rsidR="00521617">
        <w:lastRenderedPageBreak/>
        <w:t xml:space="preserve">assume como base que as palavras pertencentes </w:t>
      </w:r>
      <w:r w:rsidR="004C1886">
        <w:t>a</w:t>
      </w:r>
      <w:r w:rsidR="00521617">
        <w:t xml:space="preserve"> uma determinada classe são independentes entre si de acordo com determinada classificação, seguindo uma distribuição multinomial. Dessa forma calcula-se a probabilidade de um documento pertencer </w:t>
      </w:r>
      <w:r w:rsidR="004C1886">
        <w:t>a essa</w:t>
      </w:r>
      <w:r w:rsidR="00521617">
        <w:t xml:space="preserve"> classe, de acordo com a frequência de contagem das palavras naquele documento (Christine </w:t>
      </w:r>
      <w:r w:rsidR="00521617" w:rsidRPr="004C1886">
        <w:rPr>
          <w:i/>
          <w:iCs/>
        </w:rPr>
        <w:t>et al.</w:t>
      </w:r>
      <w:r w:rsidR="00521617">
        <w:t>, 2023)</w:t>
      </w:r>
      <w:r w:rsidR="004F56AE">
        <w:t>.</w:t>
      </w:r>
    </w:p>
    <w:p w14:paraId="0C5B379B" w14:textId="496E4F77" w:rsidR="00B711B0" w:rsidRDefault="008172B5" w:rsidP="00521617">
      <w:pPr>
        <w:spacing w:line="360" w:lineRule="auto"/>
        <w:ind w:firstLine="708"/>
      </w:pPr>
      <w:r w:rsidRPr="008172B5">
        <w:t xml:space="preserve">O segundo </w:t>
      </w:r>
      <w:r w:rsidR="00303575">
        <w:t xml:space="preserve">modelo treinado foi o </w:t>
      </w:r>
      <w:r w:rsidRPr="008172B5">
        <w:t xml:space="preserve">BERT, que </w:t>
      </w:r>
      <w:r w:rsidR="0018509A">
        <w:t>consiste em</w:t>
      </w:r>
      <w:r w:rsidRPr="008172B5">
        <w:t xml:space="preserve"> um modelo de rede neural desenvolvido pela Google em 2018 com o intuito de compreender o contexto de frases, auxiliando máquinas no processo de linguagem natural com o emprego da arquitetura de transformadores e transferência de aprendizado. BERT é o primeiro modelo a atingir o estado da arte com relação a performance para atividades em nível de sentença e </w:t>
      </w:r>
      <w:r w:rsidR="0018509A">
        <w:t>“</w:t>
      </w:r>
      <w:r w:rsidRPr="008172B5">
        <w:t>token</w:t>
      </w:r>
      <w:r w:rsidR="0018509A">
        <w:t>”</w:t>
      </w:r>
      <w:r w:rsidRPr="008172B5">
        <w:t xml:space="preserve"> </w:t>
      </w:r>
      <w:r w:rsidR="0018509A">
        <w:t>(</w:t>
      </w:r>
      <w:r w:rsidRPr="008172B5">
        <w:t xml:space="preserve">Jacob </w:t>
      </w:r>
      <w:r w:rsidRPr="00F1544C">
        <w:rPr>
          <w:i/>
          <w:iCs/>
          <w:rPrChange w:id="49" w:author="Adâmara Santos Gonçalves Felício Adâmara" w:date="2024-01-24T14:23:00Z">
            <w:rPr/>
          </w:rPrChange>
        </w:rPr>
        <w:t>et al</w:t>
      </w:r>
      <w:r w:rsidRPr="008172B5">
        <w:t>. 2018</w:t>
      </w:r>
      <w:r w:rsidR="0018509A">
        <w:t>)</w:t>
      </w:r>
      <w:r w:rsidRPr="008172B5">
        <w:t xml:space="preserve">. </w:t>
      </w:r>
    </w:p>
    <w:p w14:paraId="31A3A143" w14:textId="1B7DFFEB" w:rsidR="00BB6D90" w:rsidRDefault="0018509A" w:rsidP="00BB6D90">
      <w:pPr>
        <w:spacing w:line="360" w:lineRule="auto"/>
        <w:ind w:firstLine="709"/>
      </w:pPr>
      <w:r>
        <w:t xml:space="preserve">Uma versão </w:t>
      </w:r>
      <w:proofErr w:type="spellStart"/>
      <w:r>
        <w:t>pré</w:t>
      </w:r>
      <w:proofErr w:type="spellEnd"/>
      <w:r>
        <w:t xml:space="preserve">-treinada do BERT foi </w:t>
      </w:r>
      <w:r w:rsidR="00BB6D90">
        <w:t>utilizada, mas com uma adaptação</w:t>
      </w:r>
      <w:r>
        <w:t xml:space="preserve"> </w:t>
      </w:r>
      <w:r w:rsidR="00BB6D90">
        <w:t xml:space="preserve">referente ao volume de classes preditas que passou de </w:t>
      </w:r>
      <w:r w:rsidR="006F2070">
        <w:t>duas</w:t>
      </w:r>
      <w:r w:rsidR="00BB6D90">
        <w:t xml:space="preserve"> para </w:t>
      </w:r>
      <w:r w:rsidR="006F2070">
        <w:t>três</w:t>
      </w:r>
      <w:r w:rsidR="00BB6D90">
        <w:t>. Devido a essa mudança nas classes apenas a estrutura definida pela rede neural foi aproveitada, havendo a necessidade da realização de um retreino com os dados presentes no estudo. A técnica de “</w:t>
      </w:r>
      <w:proofErr w:type="spellStart"/>
      <w:r w:rsidR="00BB6D90">
        <w:t>tokenização</w:t>
      </w:r>
      <w:proofErr w:type="spellEnd"/>
      <w:r w:rsidR="00BB6D90">
        <w:t xml:space="preserve">” foi aplicada para configurar corretamente os dados da camada de entrada da rede neural, habilitando assim a possibilidade de treinamento do modelo. </w:t>
      </w:r>
    </w:p>
    <w:p w14:paraId="3E9AB5B4" w14:textId="14BA4824" w:rsidR="006F2070" w:rsidRDefault="006F2070" w:rsidP="00BB6D90">
      <w:pPr>
        <w:spacing w:line="360" w:lineRule="auto"/>
        <w:ind w:firstLine="709"/>
      </w:pPr>
      <w:r>
        <w:t xml:space="preserve">A função de perda escolhida foi a </w:t>
      </w:r>
      <w:r w:rsidR="00B36E38">
        <w:t>entropia cruzada que é universalmente utilizada em trabalhos que tangem processos de classificação em redes neurais. Além disso, essa função se torna mais favorável em termos de otimização quando se trabalha com classificações de mais de duas classes</w:t>
      </w:r>
      <w:r w:rsidR="002B03F0">
        <w:t xml:space="preserve"> Like e Mikhail (2021). </w:t>
      </w:r>
      <w:r w:rsidR="004D5696">
        <w:t xml:space="preserve">O otimizador mais comum e o escolhido para atualização dos pesos das redes foi o </w:t>
      </w:r>
      <w:r w:rsidR="008B6179">
        <w:t>“</w:t>
      </w:r>
      <w:proofErr w:type="spellStart"/>
      <w:r w:rsidR="008B6179">
        <w:t>Adaptative</w:t>
      </w:r>
      <w:proofErr w:type="spellEnd"/>
      <w:r w:rsidR="008B6179">
        <w:t xml:space="preserve"> </w:t>
      </w:r>
      <w:proofErr w:type="spellStart"/>
      <w:r w:rsidR="008B6179">
        <w:t>Moment</w:t>
      </w:r>
      <w:proofErr w:type="spellEnd"/>
      <w:r w:rsidR="008B6179">
        <w:t xml:space="preserve"> </w:t>
      </w:r>
      <w:proofErr w:type="spellStart"/>
      <w:r w:rsidR="008B6179">
        <w:t>Estimation</w:t>
      </w:r>
      <w:proofErr w:type="spellEnd"/>
      <w:r w:rsidR="008B6179">
        <w:t xml:space="preserve"> </w:t>
      </w:r>
      <w:proofErr w:type="spellStart"/>
      <w:r w:rsidR="008B6179">
        <w:t>with</w:t>
      </w:r>
      <w:proofErr w:type="spellEnd"/>
      <w:r w:rsidR="008B6179">
        <w:t xml:space="preserve"> </w:t>
      </w:r>
      <w:proofErr w:type="spellStart"/>
      <w:r w:rsidR="008B6179">
        <w:t>Weight</w:t>
      </w:r>
      <w:proofErr w:type="spellEnd"/>
      <w:r w:rsidR="008B6179">
        <w:t xml:space="preserve"> </w:t>
      </w:r>
      <w:proofErr w:type="spellStart"/>
      <w:r w:rsidR="008B6179">
        <w:t>Decay</w:t>
      </w:r>
      <w:proofErr w:type="spellEnd"/>
      <w:r w:rsidR="008B6179">
        <w:t>” [</w:t>
      </w:r>
      <w:proofErr w:type="spellStart"/>
      <w:r w:rsidR="004D5696">
        <w:t>AdamW</w:t>
      </w:r>
      <w:proofErr w:type="spellEnd"/>
      <w:r w:rsidR="008B6179">
        <w:t>]</w:t>
      </w:r>
      <w:r w:rsidR="004D5696">
        <w:t xml:space="preserve"> que consiste em uma versão modificada da otimização estocástica de primeira ordem A</w:t>
      </w:r>
      <w:r w:rsidR="008B6179">
        <w:t>dam</w:t>
      </w:r>
      <w:r w:rsidR="004D5696">
        <w:t xml:space="preserve">. Ambos de diferem devido ao </w:t>
      </w:r>
      <w:proofErr w:type="spellStart"/>
      <w:r w:rsidR="004D5696">
        <w:t>ADAM</w:t>
      </w:r>
      <w:r w:rsidR="004815BE">
        <w:t>w</w:t>
      </w:r>
      <w:proofErr w:type="spellEnd"/>
      <w:r w:rsidR="004815BE">
        <w:t xml:space="preserve"> omitir uma das etapas de correção de viés </w:t>
      </w:r>
      <w:r w:rsidR="008B6179">
        <w:t>auxiliando no processo de evitar o sobre ajuste na etapa de treinamento</w:t>
      </w:r>
      <w:r w:rsidR="004815BE">
        <w:t xml:space="preserve"> </w:t>
      </w:r>
      <w:r w:rsidR="008B6179">
        <w:t>(</w:t>
      </w:r>
      <w:proofErr w:type="spellStart"/>
      <w:r w:rsidR="008B6179">
        <w:t>Tianyi</w:t>
      </w:r>
      <w:proofErr w:type="spellEnd"/>
      <w:r w:rsidR="003972F2">
        <w:t xml:space="preserve"> </w:t>
      </w:r>
      <w:r w:rsidR="003972F2" w:rsidRPr="00F1544C">
        <w:rPr>
          <w:i/>
          <w:iCs/>
          <w:rPrChange w:id="50" w:author="Adâmara Santos Gonçalves Felício Adâmara" w:date="2024-01-24T14:23:00Z">
            <w:rPr/>
          </w:rPrChange>
        </w:rPr>
        <w:t>et al</w:t>
      </w:r>
      <w:r w:rsidR="003972F2">
        <w:t>.</w:t>
      </w:r>
      <w:r w:rsidR="008B6179">
        <w:t>, 2021)</w:t>
      </w:r>
      <w:r w:rsidR="004F56AE">
        <w:t>.</w:t>
      </w:r>
    </w:p>
    <w:p w14:paraId="2800EB6E" w14:textId="6E4BAC6E" w:rsidR="005154B6" w:rsidRDefault="00F47D9B" w:rsidP="000A46BE">
      <w:pPr>
        <w:spacing w:line="360" w:lineRule="auto"/>
        <w:ind w:firstLine="709"/>
        <w:rPr>
          <w:ins w:id="51" w:author="Adâmara Santos Gonçalves Felício Adâmara" w:date="2024-01-24T14:17:00Z"/>
          <w:color w:val="000000"/>
        </w:rPr>
      </w:pPr>
      <w:r>
        <w:rPr>
          <w:color w:val="000000"/>
        </w:rPr>
        <w:t xml:space="preserve">Devido a limitações técnicas presentes no processo de treinamento, foi considerado um tamanho de lote de 32 e um total de 3 épocas. </w:t>
      </w:r>
      <w:commentRangeStart w:id="52"/>
      <w:r>
        <w:rPr>
          <w:color w:val="000000"/>
        </w:rPr>
        <w:t xml:space="preserve">Como a função de </w:t>
      </w:r>
      <w:r w:rsidR="00053C35">
        <w:rPr>
          <w:color w:val="000000"/>
        </w:rPr>
        <w:t>perda</w:t>
      </w:r>
      <w:r>
        <w:rPr>
          <w:color w:val="000000"/>
        </w:rPr>
        <w:t xml:space="preserve"> continuou apresentando uma redução ao invés de estagnação, isso dá uma margem para a continuação do treinamento considerando um volume maior de épocas</w:t>
      </w:r>
      <w:r w:rsidR="00C64B83">
        <w:rPr>
          <w:color w:val="000000"/>
        </w:rPr>
        <w:t>, devido</w:t>
      </w:r>
      <w:r w:rsidR="00053C35">
        <w:rPr>
          <w:color w:val="000000"/>
        </w:rPr>
        <w:t xml:space="preserve"> ao fato dos algoritmos de aprendizado profundo terem como objetivo principal a minimização das funções de perda entre as predições dadas pelo modelo e os valores reais pertencentes a base de dados de treinamento (Alexander </w:t>
      </w:r>
      <w:r w:rsidR="00053C35" w:rsidRPr="00053C35">
        <w:rPr>
          <w:i/>
          <w:iCs/>
          <w:color w:val="000000"/>
        </w:rPr>
        <w:t>et al.</w:t>
      </w:r>
      <w:r w:rsidR="00053C35">
        <w:rPr>
          <w:color w:val="000000"/>
        </w:rPr>
        <w:t>, 2023).</w:t>
      </w:r>
      <w:commentRangeEnd w:id="52"/>
      <w:r w:rsidR="008C50F0">
        <w:rPr>
          <w:rStyle w:val="Refdecomentrio"/>
        </w:rPr>
        <w:commentReference w:id="52"/>
      </w:r>
    </w:p>
    <w:p w14:paraId="2A25DB9B" w14:textId="58740CD5" w:rsidR="00F53C0A" w:rsidRPr="008172B5" w:rsidRDefault="00F53C0A" w:rsidP="00F53C0A">
      <w:pPr>
        <w:pStyle w:val="NormalWeb"/>
        <w:spacing w:before="0" w:beforeAutospacing="0" w:after="90" w:afterAutospacing="0" w:line="360" w:lineRule="auto"/>
        <w:ind w:firstLine="720"/>
        <w:jc w:val="both"/>
        <w:rPr>
          <w:ins w:id="53" w:author="Adâmara Santos Gonçalves Felício Adâmara" w:date="2024-01-24T14:17:00Z"/>
          <w:rFonts w:ascii="Arial" w:hAnsi="Arial" w:cs="Arial"/>
          <w:sz w:val="22"/>
          <w:szCs w:val="22"/>
          <w:lang w:val="pt-BR"/>
        </w:rPr>
      </w:pPr>
      <w:ins w:id="54" w:author="Adâmara Santos Gonçalves Felício Adâmara" w:date="2024-01-24T14:17:00Z">
        <w:r>
          <w:rPr>
            <w:rFonts w:ascii="Arial" w:hAnsi="Arial" w:cs="Arial"/>
            <w:sz w:val="22"/>
            <w:szCs w:val="22"/>
            <w:lang w:val="pt-BR"/>
          </w:rPr>
          <w:t>Todos as etapas</w:t>
        </w:r>
      </w:ins>
      <w:r w:rsidR="00C26870">
        <w:rPr>
          <w:rFonts w:ascii="Arial" w:hAnsi="Arial" w:cs="Arial"/>
          <w:sz w:val="22"/>
          <w:szCs w:val="22"/>
          <w:lang w:val="pt-BR"/>
        </w:rPr>
        <w:t xml:space="preserve"> foram aplicadas por meio </w:t>
      </w:r>
      <w:commentRangeStart w:id="55"/>
      <w:commentRangeStart w:id="56"/>
      <w:commentRangeStart w:id="57"/>
      <w:commentRangeEnd w:id="55"/>
      <w:ins w:id="58" w:author="Adâmara Santos Gonçalves Felício Adâmara" w:date="2024-01-24T14:17:00Z">
        <w:r>
          <w:rPr>
            <w:rStyle w:val="Refdecomentrio"/>
            <w:rFonts w:ascii="Arial" w:eastAsiaTheme="minorHAnsi" w:hAnsi="Arial" w:cs="Arial"/>
            <w:lang w:val="pt-BR"/>
          </w:rPr>
          <w:commentReference w:id="55"/>
        </w:r>
      </w:ins>
      <w:commentRangeEnd w:id="56"/>
      <w:ins w:id="59" w:author="Adâmara Santos Gonçalves Felício Adâmara" w:date="2024-01-24T14:18:00Z">
        <w:r>
          <w:rPr>
            <w:rStyle w:val="Refdecomentrio"/>
            <w:rFonts w:ascii="Arial" w:eastAsiaTheme="minorHAnsi" w:hAnsi="Arial" w:cs="Arial"/>
            <w:lang w:val="pt-BR"/>
          </w:rPr>
          <w:commentReference w:id="56"/>
        </w:r>
      </w:ins>
      <w:commentRangeEnd w:id="57"/>
      <w:r w:rsidR="00B7378F">
        <w:rPr>
          <w:rStyle w:val="Refdecomentrio"/>
          <w:rFonts w:ascii="Arial" w:eastAsiaTheme="minorHAnsi" w:hAnsi="Arial" w:cs="Arial"/>
          <w:lang w:val="pt-BR"/>
        </w:rPr>
        <w:commentReference w:id="57"/>
      </w:r>
      <w:ins w:id="60" w:author="Adâmara Santos Gonçalves Felício Adâmara" w:date="2024-01-24T14:17:00Z">
        <w:r>
          <w:rPr>
            <w:rFonts w:ascii="Arial" w:hAnsi="Arial" w:cs="Arial"/>
            <w:sz w:val="22"/>
            <w:szCs w:val="22"/>
            <w:lang w:val="pt-BR"/>
          </w:rPr>
          <w:t xml:space="preserve">da linguagem Python, em particular </w:t>
        </w:r>
      </w:ins>
      <w:r w:rsidR="00F63C41">
        <w:rPr>
          <w:rFonts w:ascii="Arial" w:hAnsi="Arial" w:cs="Arial"/>
          <w:sz w:val="22"/>
          <w:szCs w:val="22"/>
          <w:lang w:val="pt-BR"/>
        </w:rPr>
        <w:t>com o uso d</w:t>
      </w:r>
      <w:ins w:id="61" w:author="Adâmara Santos Gonçalves Felício Adâmara" w:date="2024-01-24T14:17:00Z">
        <w:r>
          <w:rPr>
            <w:rFonts w:ascii="Arial" w:hAnsi="Arial" w:cs="Arial"/>
            <w:sz w:val="22"/>
            <w:szCs w:val="22"/>
            <w:lang w:val="pt-BR"/>
          </w:rPr>
          <w:t>as bibliotecas “</w:t>
        </w:r>
        <w:proofErr w:type="spellStart"/>
        <w:r>
          <w:rPr>
            <w:rFonts w:ascii="Arial" w:hAnsi="Arial" w:cs="Arial"/>
            <w:sz w:val="22"/>
            <w:szCs w:val="22"/>
            <w:lang w:val="pt-BR"/>
          </w:rPr>
          <w:t>selenium</w:t>
        </w:r>
        <w:proofErr w:type="spellEnd"/>
        <w:r>
          <w:rPr>
            <w:rFonts w:ascii="Arial" w:hAnsi="Arial" w:cs="Arial"/>
            <w:sz w:val="22"/>
            <w:szCs w:val="22"/>
            <w:lang w:val="pt-BR"/>
          </w:rPr>
          <w:t>”, “</w:t>
        </w:r>
        <w:proofErr w:type="spellStart"/>
        <w:r>
          <w:rPr>
            <w:rFonts w:ascii="Arial" w:hAnsi="Arial" w:cs="Arial"/>
            <w:sz w:val="22"/>
            <w:szCs w:val="22"/>
            <w:lang w:val="pt-BR"/>
          </w:rPr>
          <w:t>requests</w:t>
        </w:r>
        <w:proofErr w:type="spellEnd"/>
        <w:r>
          <w:rPr>
            <w:rFonts w:ascii="Arial" w:hAnsi="Arial" w:cs="Arial"/>
            <w:sz w:val="22"/>
            <w:szCs w:val="22"/>
            <w:lang w:val="pt-BR"/>
          </w:rPr>
          <w:t>” e “</w:t>
        </w:r>
        <w:proofErr w:type="spellStart"/>
        <w:r>
          <w:rPr>
            <w:rFonts w:ascii="Arial" w:hAnsi="Arial" w:cs="Arial"/>
            <w:sz w:val="22"/>
            <w:szCs w:val="22"/>
            <w:lang w:val="pt-BR"/>
          </w:rPr>
          <w:t>random</w:t>
        </w:r>
        <w:proofErr w:type="spellEnd"/>
        <w:r>
          <w:rPr>
            <w:rFonts w:ascii="Arial" w:hAnsi="Arial" w:cs="Arial"/>
            <w:sz w:val="22"/>
            <w:szCs w:val="22"/>
            <w:lang w:val="pt-BR"/>
          </w:rPr>
          <w:t>” para extração de dados da internet e aplicação de aleatoriedades, “</w:t>
        </w:r>
        <w:proofErr w:type="spellStart"/>
        <w:r>
          <w:rPr>
            <w:rFonts w:ascii="Arial" w:hAnsi="Arial" w:cs="Arial"/>
            <w:sz w:val="22"/>
            <w:szCs w:val="22"/>
            <w:lang w:val="pt-BR"/>
          </w:rPr>
          <w:t>nltk</w:t>
        </w:r>
        <w:proofErr w:type="spellEnd"/>
        <w:r>
          <w:rPr>
            <w:rFonts w:ascii="Arial" w:hAnsi="Arial" w:cs="Arial"/>
            <w:sz w:val="22"/>
            <w:szCs w:val="22"/>
            <w:lang w:val="pt-BR"/>
          </w:rPr>
          <w:t>”, “pandas” e “</w:t>
        </w:r>
        <w:proofErr w:type="spellStart"/>
        <w:r>
          <w:rPr>
            <w:rFonts w:ascii="Arial" w:hAnsi="Arial" w:cs="Arial"/>
            <w:sz w:val="22"/>
            <w:szCs w:val="22"/>
            <w:lang w:val="pt-BR"/>
          </w:rPr>
          <w:t>re</w:t>
        </w:r>
        <w:proofErr w:type="spellEnd"/>
        <w:r>
          <w:rPr>
            <w:rFonts w:ascii="Arial" w:hAnsi="Arial" w:cs="Arial"/>
            <w:sz w:val="22"/>
            <w:szCs w:val="22"/>
            <w:lang w:val="pt-BR"/>
          </w:rPr>
          <w:t>” para limpeza, tratamento e pré-</w:t>
        </w:r>
        <w:r>
          <w:rPr>
            <w:rFonts w:ascii="Arial" w:hAnsi="Arial" w:cs="Arial"/>
            <w:sz w:val="22"/>
            <w:szCs w:val="22"/>
            <w:lang w:val="pt-BR"/>
          </w:rPr>
          <w:lastRenderedPageBreak/>
          <w:t>processamento dos dados, “</w:t>
        </w:r>
        <w:proofErr w:type="spellStart"/>
        <w:r>
          <w:rPr>
            <w:rFonts w:ascii="Arial" w:hAnsi="Arial" w:cs="Arial"/>
            <w:sz w:val="22"/>
            <w:szCs w:val="22"/>
            <w:lang w:val="pt-BR"/>
          </w:rPr>
          <w:t>sklearn</w:t>
        </w:r>
        <w:proofErr w:type="spellEnd"/>
        <w:r>
          <w:rPr>
            <w:rFonts w:ascii="Arial" w:hAnsi="Arial" w:cs="Arial"/>
            <w:sz w:val="22"/>
            <w:szCs w:val="22"/>
            <w:lang w:val="pt-BR"/>
          </w:rPr>
          <w:t>” e “transformers” para implementação de modelos de aprendizado de máquina e “</w:t>
        </w:r>
        <w:proofErr w:type="spellStart"/>
        <w:r>
          <w:rPr>
            <w:rFonts w:ascii="Arial" w:hAnsi="Arial" w:cs="Arial"/>
            <w:sz w:val="22"/>
            <w:szCs w:val="22"/>
            <w:lang w:val="pt-BR"/>
          </w:rPr>
          <w:t>mathplotlib</w:t>
        </w:r>
        <w:proofErr w:type="spellEnd"/>
        <w:r>
          <w:rPr>
            <w:rFonts w:ascii="Arial" w:hAnsi="Arial" w:cs="Arial"/>
            <w:sz w:val="22"/>
            <w:szCs w:val="22"/>
            <w:lang w:val="pt-BR"/>
          </w:rPr>
          <w:t>” e “</w:t>
        </w:r>
        <w:proofErr w:type="spellStart"/>
        <w:r>
          <w:rPr>
            <w:rFonts w:ascii="Arial" w:hAnsi="Arial" w:cs="Arial"/>
            <w:sz w:val="22"/>
            <w:szCs w:val="22"/>
            <w:lang w:val="pt-BR"/>
          </w:rPr>
          <w:t>seaborn</w:t>
        </w:r>
        <w:proofErr w:type="spellEnd"/>
        <w:r>
          <w:rPr>
            <w:rFonts w:ascii="Arial" w:hAnsi="Arial" w:cs="Arial"/>
            <w:sz w:val="22"/>
            <w:szCs w:val="22"/>
            <w:lang w:val="pt-BR"/>
          </w:rPr>
          <w:t xml:space="preserve">” para a criação de gráficos e visualizações. </w:t>
        </w:r>
      </w:ins>
    </w:p>
    <w:p w14:paraId="44B0495B" w14:textId="77777777" w:rsidR="00071B53" w:rsidRDefault="00071B53" w:rsidP="00F165EC">
      <w:pPr>
        <w:spacing w:line="360" w:lineRule="auto"/>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4AA2E631" w14:textId="4F3A9B82" w:rsidR="00B845FF" w:rsidRDefault="00924FB5" w:rsidP="00CF0366">
      <w:pPr>
        <w:pStyle w:val="PargrafodaLista"/>
        <w:spacing w:line="360" w:lineRule="auto"/>
        <w:ind w:left="0" w:firstLine="709"/>
      </w:pPr>
      <w:commentRangeStart w:id="62"/>
      <w:r>
        <w:rPr>
          <w:noProof/>
        </w:rPr>
        <mc:AlternateContent>
          <mc:Choice Requires="wpg">
            <w:drawing>
              <wp:anchor distT="0" distB="0" distL="114300" distR="114300" simplePos="0" relativeHeight="251664384" behindDoc="0" locked="0" layoutInCell="1" allowOverlap="1" wp14:anchorId="6B178D34" wp14:editId="6C12E599">
                <wp:simplePos x="0" y="0"/>
                <wp:positionH relativeFrom="column">
                  <wp:posOffset>49530</wp:posOffset>
                </wp:positionH>
                <wp:positionV relativeFrom="paragraph">
                  <wp:posOffset>1065530</wp:posOffset>
                </wp:positionV>
                <wp:extent cx="5795039" cy="3344394"/>
                <wp:effectExtent l="0" t="0" r="0" b="0"/>
                <wp:wrapTight wrapText="bothSides">
                  <wp:wrapPolygon edited="0">
                    <wp:start x="0" y="0"/>
                    <wp:lineTo x="0" y="18294"/>
                    <wp:lineTo x="426" y="18622"/>
                    <wp:lineTo x="47" y="18622"/>
                    <wp:lineTo x="47" y="21493"/>
                    <wp:lineTo x="21538" y="21493"/>
                    <wp:lineTo x="21538" y="18294"/>
                    <wp:lineTo x="21491" y="0"/>
                    <wp:lineTo x="0" y="0"/>
                  </wp:wrapPolygon>
                </wp:wrapTight>
                <wp:docPr id="971077887" name="Group 1"/>
                <wp:cNvGraphicFramePr/>
                <a:graphic xmlns:a="http://schemas.openxmlformats.org/drawingml/2006/main">
                  <a:graphicData uri="http://schemas.microsoft.com/office/word/2010/wordprocessingGroup">
                    <wpg:wgp>
                      <wpg:cNvGrpSpPr/>
                      <wpg:grpSpPr>
                        <a:xfrm>
                          <a:off x="0" y="0"/>
                          <a:ext cx="5795039" cy="3344394"/>
                          <a:chOff x="0" y="0"/>
                          <a:chExt cx="5795039" cy="3344394"/>
                        </a:xfrm>
                      </wpg:grpSpPr>
                      <wps:wsp>
                        <wps:cNvPr id="18" name="Caixa de Texto 18"/>
                        <wps:cNvSpPr txBox="1"/>
                        <wps:spPr>
                          <a:xfrm>
                            <a:off x="42390" y="2900646"/>
                            <a:ext cx="5752649" cy="443748"/>
                          </a:xfrm>
                          <a:prstGeom prst="rect">
                            <a:avLst/>
                          </a:prstGeom>
                          <a:solidFill>
                            <a:prstClr val="white"/>
                          </a:solidFill>
                          <a:ln>
                            <a:noFill/>
                          </a:ln>
                        </wps:spPr>
                        <wps:txbx>
                          <w:txbxContent>
                            <w:p w14:paraId="17226B2F" w14:textId="031FFF3F" w:rsidR="00B845FF" w:rsidRPr="002E6C59" w:rsidRDefault="00B845FF" w:rsidP="00B845FF">
                              <w:pPr>
                                <w:pStyle w:val="Legenda"/>
                                <w:rPr>
                                  <w:rFonts w:eastAsia="Times New Roman"/>
                                  <w:i w:val="0"/>
                                  <w:iCs w:val="0"/>
                                  <w:color w:val="auto"/>
                                  <w:sz w:val="22"/>
                                  <w:szCs w:val="22"/>
                                </w:rPr>
                              </w:pPr>
                              <w:r w:rsidRPr="002E6C59">
                                <w:rPr>
                                  <w:i w:val="0"/>
                                  <w:iCs w:val="0"/>
                                  <w:color w:val="auto"/>
                                  <w:sz w:val="22"/>
                                  <w:szCs w:val="22"/>
                                </w:rPr>
                                <w:t xml:space="preserve">Figura </w:t>
                              </w:r>
                              <w:r w:rsidRPr="002E6C59">
                                <w:rPr>
                                  <w:i w:val="0"/>
                                  <w:iCs w:val="0"/>
                                  <w:color w:val="auto"/>
                                  <w:sz w:val="22"/>
                                  <w:szCs w:val="22"/>
                                </w:rPr>
                                <w:fldChar w:fldCharType="begin"/>
                              </w:r>
                              <w:r w:rsidRPr="002E6C59">
                                <w:rPr>
                                  <w:i w:val="0"/>
                                  <w:iCs w:val="0"/>
                                  <w:color w:val="auto"/>
                                  <w:sz w:val="22"/>
                                  <w:szCs w:val="22"/>
                                </w:rPr>
                                <w:instrText xml:space="preserve"> SEQ Figura \* ARABIC </w:instrText>
                              </w:r>
                              <w:r w:rsidRPr="002E6C59">
                                <w:rPr>
                                  <w:i w:val="0"/>
                                  <w:iCs w:val="0"/>
                                  <w:color w:val="auto"/>
                                  <w:sz w:val="22"/>
                                  <w:szCs w:val="22"/>
                                </w:rPr>
                                <w:fldChar w:fldCharType="separate"/>
                              </w:r>
                              <w:r w:rsidRPr="002E6C59">
                                <w:rPr>
                                  <w:i w:val="0"/>
                                  <w:iCs w:val="0"/>
                                  <w:noProof/>
                                  <w:color w:val="auto"/>
                                  <w:sz w:val="22"/>
                                  <w:szCs w:val="22"/>
                                </w:rPr>
                                <w:t>2</w:t>
                              </w:r>
                              <w:r w:rsidRPr="002E6C59">
                                <w:rPr>
                                  <w:i w:val="0"/>
                                  <w:iCs w:val="0"/>
                                  <w:color w:val="auto"/>
                                  <w:sz w:val="22"/>
                                  <w:szCs w:val="22"/>
                                </w:rPr>
                                <w:fldChar w:fldCharType="end"/>
                              </w:r>
                              <w:r w:rsidRPr="002E6C59">
                                <w:rPr>
                                  <w:i w:val="0"/>
                                  <w:iCs w:val="0"/>
                                  <w:color w:val="auto"/>
                                  <w:sz w:val="22"/>
                                  <w:szCs w:val="22"/>
                                </w:rPr>
                                <w:t>. Classificações das polaridades por meio dos dicionários léxicos</w:t>
                              </w:r>
                              <w:r>
                                <w:rPr>
                                  <w:i w:val="0"/>
                                  <w:iCs w:val="0"/>
                                  <w:color w:val="auto"/>
                                  <w:sz w:val="22"/>
                                  <w:szCs w:val="22"/>
                                </w:rPr>
                                <w:br/>
                                <w:t xml:space="preserve">Fonte: </w:t>
                              </w:r>
                              <w:ins w:id="63" w:author="Adâmara Santos Gonçalves Felício Adâmara" w:date="2024-01-24T14:20:00Z">
                                <w:r>
                                  <w:rPr>
                                    <w:i w:val="0"/>
                                    <w:iCs w:val="0"/>
                                    <w:color w:val="auto"/>
                                    <w:sz w:val="22"/>
                                    <w:szCs w:val="22"/>
                                  </w:rPr>
                                  <w:t>Resultados</w:t>
                                </w:r>
                              </w:ins>
                              <w:r w:rsidR="00156407">
                                <w:rPr>
                                  <w:i w:val="0"/>
                                  <w:iCs w:val="0"/>
                                  <w:color w:val="auto"/>
                                  <w:sz w:val="22"/>
                                  <w:szCs w:val="22"/>
                                </w:rPr>
                                <w:t xml:space="preserve"> </w:t>
                              </w:r>
                              <w:r>
                                <w:rPr>
                                  <w:i w:val="0"/>
                                  <w:iCs w:val="0"/>
                                  <w:color w:val="auto"/>
                                  <w:sz w:val="22"/>
                                  <w:szCs w:val="22"/>
                                </w:rPr>
                                <w:t>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0" name="Imagem 20" descr="Gráfico, Gráfico de barras, Gráfico de mapa de árvore&#10;&#10;Descrição gerada automaticamente"/>
                          <pic:cNvPicPr>
                            <a:picLocks noChangeAspect="1"/>
                          </pic:cNvPicPr>
                        </pic:nvPicPr>
                        <pic:blipFill rotWithShape="1">
                          <a:blip r:embed="rId20">
                            <a:extLst>
                              <a:ext uri="{28A0092B-C50C-407E-A947-70E740481C1C}">
                                <a14:useLocalDpi xmlns:a14="http://schemas.microsoft.com/office/drawing/2010/main" val="0"/>
                              </a:ext>
                            </a:extLst>
                          </a:blip>
                          <a:srcRect t="7442" b="5671"/>
                          <a:stretch/>
                        </pic:blipFill>
                        <pic:spPr>
                          <a:xfrm>
                            <a:off x="0" y="0"/>
                            <a:ext cx="5752465" cy="2827020"/>
                          </a:xfrm>
                          <a:prstGeom prst="rect">
                            <a:avLst/>
                          </a:prstGeom>
                        </pic:spPr>
                      </pic:pic>
                    </wpg:wgp>
                  </a:graphicData>
                </a:graphic>
              </wp:anchor>
            </w:drawing>
          </mc:Choice>
          <mc:Fallback>
            <w:pict>
              <v:group w14:anchorId="6B178D34" id="Group 1" o:spid="_x0000_s1029" style="position:absolute;left:0;text-align:left;margin-left:3.9pt;margin-top:83.9pt;width:456.3pt;height:263.35pt;z-index:251664384" coordsize="57950,33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">
                <v:shape id="Caixa de Texto 18" o:spid="_x0000_s1030" type="#_x0000_t202" style="position:absolute;left:423;top:29006;width:57527;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17226B2F" w14:textId="031FFF3F" w:rsidR="00B845FF" w:rsidRPr="002E6C59" w:rsidRDefault="00B845FF" w:rsidP="00B845FF">
                        <w:pPr>
                          <w:pStyle w:val="Legenda"/>
                          <w:rPr>
                            <w:rFonts w:eastAsia="Times New Roman"/>
                            <w:i w:val="0"/>
                            <w:iCs w:val="0"/>
                            <w:color w:val="auto"/>
                            <w:sz w:val="22"/>
                            <w:szCs w:val="22"/>
                          </w:rPr>
                        </w:pPr>
                        <w:r w:rsidRPr="002E6C59">
                          <w:rPr>
                            <w:i w:val="0"/>
                            <w:iCs w:val="0"/>
                            <w:color w:val="auto"/>
                            <w:sz w:val="22"/>
                            <w:szCs w:val="22"/>
                          </w:rPr>
                          <w:t xml:space="preserve">Figura </w:t>
                        </w:r>
                        <w:r w:rsidRPr="002E6C59">
                          <w:rPr>
                            <w:i w:val="0"/>
                            <w:iCs w:val="0"/>
                            <w:color w:val="auto"/>
                            <w:sz w:val="22"/>
                            <w:szCs w:val="22"/>
                          </w:rPr>
                          <w:fldChar w:fldCharType="begin"/>
                        </w:r>
                        <w:r w:rsidRPr="002E6C59">
                          <w:rPr>
                            <w:i w:val="0"/>
                            <w:iCs w:val="0"/>
                            <w:color w:val="auto"/>
                            <w:sz w:val="22"/>
                            <w:szCs w:val="22"/>
                          </w:rPr>
                          <w:instrText xml:space="preserve"> SEQ Figura \* ARABIC </w:instrText>
                        </w:r>
                        <w:r w:rsidRPr="002E6C59">
                          <w:rPr>
                            <w:i w:val="0"/>
                            <w:iCs w:val="0"/>
                            <w:color w:val="auto"/>
                            <w:sz w:val="22"/>
                            <w:szCs w:val="22"/>
                          </w:rPr>
                          <w:fldChar w:fldCharType="separate"/>
                        </w:r>
                        <w:r w:rsidRPr="002E6C59">
                          <w:rPr>
                            <w:i w:val="0"/>
                            <w:iCs w:val="0"/>
                            <w:noProof/>
                            <w:color w:val="auto"/>
                            <w:sz w:val="22"/>
                            <w:szCs w:val="22"/>
                          </w:rPr>
                          <w:t>2</w:t>
                        </w:r>
                        <w:r w:rsidRPr="002E6C59">
                          <w:rPr>
                            <w:i w:val="0"/>
                            <w:iCs w:val="0"/>
                            <w:color w:val="auto"/>
                            <w:sz w:val="22"/>
                            <w:szCs w:val="22"/>
                          </w:rPr>
                          <w:fldChar w:fldCharType="end"/>
                        </w:r>
                        <w:r w:rsidRPr="002E6C59">
                          <w:rPr>
                            <w:i w:val="0"/>
                            <w:iCs w:val="0"/>
                            <w:color w:val="auto"/>
                            <w:sz w:val="22"/>
                            <w:szCs w:val="22"/>
                          </w:rPr>
                          <w:t>. Classificações das polaridades por meio dos dicionários léxicos</w:t>
                        </w:r>
                        <w:r>
                          <w:rPr>
                            <w:i w:val="0"/>
                            <w:iCs w:val="0"/>
                            <w:color w:val="auto"/>
                            <w:sz w:val="22"/>
                            <w:szCs w:val="22"/>
                          </w:rPr>
                          <w:br/>
                          <w:t xml:space="preserve">Fonte: </w:t>
                        </w:r>
                        <w:ins w:id="64" w:author="Adâmara Santos Gonçalves Felício Adâmara" w:date="2024-01-24T14:20:00Z">
                          <w:r>
                            <w:rPr>
                              <w:i w:val="0"/>
                              <w:iCs w:val="0"/>
                              <w:color w:val="auto"/>
                              <w:sz w:val="22"/>
                              <w:szCs w:val="22"/>
                            </w:rPr>
                            <w:t>Resultados</w:t>
                          </w:r>
                        </w:ins>
                        <w:r w:rsidR="00156407">
                          <w:rPr>
                            <w:i w:val="0"/>
                            <w:iCs w:val="0"/>
                            <w:color w:val="auto"/>
                            <w:sz w:val="22"/>
                            <w:szCs w:val="22"/>
                          </w:rPr>
                          <w:t xml:space="preserve"> </w:t>
                        </w:r>
                        <w:r>
                          <w:rPr>
                            <w:i w:val="0"/>
                            <w:iCs w:val="0"/>
                            <w:color w:val="auto"/>
                            <w:sz w:val="22"/>
                            <w:szCs w:val="22"/>
                          </w:rPr>
                          <w:t>originais da pesquisa</w:t>
                        </w:r>
                      </w:p>
                    </w:txbxContent>
                  </v:textbox>
                </v:shape>
                <v:shape id="Imagem 20" o:spid="_x0000_s1031" type="#_x0000_t75" alt="Gráfico, Gráfico de barras, Gráfico de mapa de árvore&#10;&#10;Descrição gerada automaticamente" style="position:absolute;width:57524;height:28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">
                  <v:imagedata r:id="rId21" o:title="Gráfico, Gráfico de barras, Gráfico de mapa de árvore&#10;&#10;Descrição gerada automaticamente" croptop="4877f" cropbottom="3717f"/>
                </v:shape>
                <w10:wrap type="tight"/>
              </v:group>
            </w:pict>
          </mc:Fallback>
        </mc:AlternateContent>
      </w:r>
      <w:r w:rsidR="00B845FF">
        <w:t xml:space="preserve">A Figura 2 mostra </w:t>
      </w:r>
      <w:r w:rsidR="00156407">
        <w:t>4</w:t>
      </w:r>
      <w:r w:rsidR="00B845FF">
        <w:t xml:space="preserve"> classificações realizadas para ambos os dicionários</w:t>
      </w:r>
      <w:r w:rsidR="00156407">
        <w:t xml:space="preserve"> léxicos</w:t>
      </w:r>
      <w:r w:rsidR="00B845FF">
        <w:t xml:space="preserve">, sendo consideradas padrão aquelas </w:t>
      </w:r>
      <w:r w:rsidR="001B18C9">
        <w:t>contendo</w:t>
      </w:r>
      <w:r w:rsidR="00B845FF">
        <w:t xml:space="preserve"> apenas a implementação da técnica</w:t>
      </w:r>
      <w:r w:rsidR="00156407">
        <w:t>,</w:t>
      </w:r>
      <w:r w:rsidR="00B845FF">
        <w:t xml:space="preserve"> e customizada </w:t>
      </w:r>
      <w:r w:rsidR="00156407">
        <w:t xml:space="preserve">que envolveram uma </w:t>
      </w:r>
      <w:r w:rsidR="00B845FF">
        <w:t>remoção de palavras</w:t>
      </w:r>
      <w:r w:rsidR="001B18C9">
        <w:t xml:space="preserve"> extras</w:t>
      </w:r>
      <w:r w:rsidR="00B845FF">
        <w:t xml:space="preserve"> que aparecem com muita frequência em ambas as avaliações, sem trazer um significado relevante.</w:t>
      </w:r>
      <w:commentRangeEnd w:id="62"/>
      <w:r w:rsidR="00952648">
        <w:rPr>
          <w:rStyle w:val="Refdecomentrio"/>
        </w:rPr>
        <w:commentReference w:id="62"/>
      </w:r>
    </w:p>
    <w:p w14:paraId="5E105942" w14:textId="561A6FA9" w:rsidR="00E476AD" w:rsidRDefault="00E476AD" w:rsidP="00CF0366">
      <w:pPr>
        <w:pStyle w:val="PargrafodaLista"/>
        <w:spacing w:line="360" w:lineRule="auto"/>
        <w:ind w:left="0" w:firstLine="709"/>
      </w:pPr>
    </w:p>
    <w:p w14:paraId="03D4D600" w14:textId="58BBEA17" w:rsidR="00B845FF" w:rsidRDefault="00B845FF" w:rsidP="00EA411F">
      <w:pPr>
        <w:pStyle w:val="PargrafodaLista"/>
        <w:spacing w:line="360" w:lineRule="auto"/>
        <w:ind w:left="0" w:firstLine="709"/>
      </w:pPr>
      <w:r w:rsidRPr="00B845FF">
        <w:t>O dicionário “</w:t>
      </w:r>
      <w:proofErr w:type="spellStart"/>
      <w:r w:rsidRPr="00B845FF">
        <w:t>Opinion</w:t>
      </w:r>
      <w:proofErr w:type="spellEnd"/>
      <w:r w:rsidRPr="00B845FF">
        <w:t xml:space="preserve"> </w:t>
      </w:r>
      <w:proofErr w:type="spellStart"/>
      <w:r w:rsidRPr="00B845FF">
        <w:t>Lexicon</w:t>
      </w:r>
      <w:proofErr w:type="spellEnd"/>
      <w:r w:rsidRPr="00B845FF">
        <w:t>” customizado foi escolhido como rótulo oficial das avaliações, devido a apresentar uma sensibilidade maior em suas classificações, principalmente levando em consideração os comentários de natureza neutra.</w:t>
      </w:r>
    </w:p>
    <w:p w14:paraId="1FC9730D" w14:textId="7252E84D" w:rsidR="006F38A2" w:rsidRDefault="006F38A2" w:rsidP="00CF0366">
      <w:pPr>
        <w:pStyle w:val="PargrafodaLista"/>
        <w:spacing w:line="360" w:lineRule="auto"/>
        <w:ind w:left="0" w:firstLine="709"/>
      </w:pPr>
      <w:r>
        <w:t xml:space="preserve">Utilizou-se uma matriz de confusão multiclasses para quantificar a precisão dos modelos de classificação propostos, um método que proporciona uma visão clara </w:t>
      </w:r>
      <w:r w:rsidR="00CF0366">
        <w:t>de seus comportamentos</w:t>
      </w:r>
      <w:r>
        <w:t xml:space="preserve"> em todas as classes</w:t>
      </w:r>
      <w:r w:rsidR="00CF0366">
        <w:t>. Nessas matrizes as colunas representam as previsões do modelo e as linhas os valores reais. Cada célula mostra o número de amostras real que foram previstas na categoria correspondente</w:t>
      </w:r>
      <w:r>
        <w:t xml:space="preserve"> e </w:t>
      </w:r>
      <w:r w:rsidR="00CF0366">
        <w:t xml:space="preserve">está representada </w:t>
      </w:r>
      <w:r>
        <w:t xml:space="preserve">na Figura </w:t>
      </w:r>
      <w:r w:rsidR="002E6C59">
        <w:t>3</w:t>
      </w:r>
      <w:r>
        <w:t xml:space="preserve">. </w:t>
      </w:r>
    </w:p>
    <w:p w14:paraId="4764D2DD" w14:textId="1F403F70" w:rsidR="00CF0366" w:rsidRDefault="00CF0366" w:rsidP="000426EC">
      <w:pPr>
        <w:pStyle w:val="PargrafodaLista"/>
        <w:spacing w:line="360" w:lineRule="auto"/>
        <w:ind w:left="0"/>
      </w:pPr>
    </w:p>
    <w:p w14:paraId="6923000F" w14:textId="77777777" w:rsidR="000426EC" w:rsidRDefault="000426EC" w:rsidP="00CF0366">
      <w:pPr>
        <w:pStyle w:val="PargrafodaLista"/>
        <w:spacing w:line="360" w:lineRule="auto"/>
        <w:ind w:left="0" w:firstLine="708"/>
      </w:pPr>
    </w:p>
    <w:p w14:paraId="252D77CB" w14:textId="77777777" w:rsidR="001A1409" w:rsidRDefault="001A1409" w:rsidP="00CF0366">
      <w:pPr>
        <w:pStyle w:val="PargrafodaLista"/>
        <w:spacing w:line="360" w:lineRule="auto"/>
        <w:ind w:left="0" w:firstLine="708"/>
      </w:pPr>
    </w:p>
    <w:p w14:paraId="27F7C365" w14:textId="77777777" w:rsidR="001A1409" w:rsidRDefault="00D712BD" w:rsidP="00CF0366">
      <w:pPr>
        <w:pStyle w:val="PargrafodaLista"/>
        <w:spacing w:line="360" w:lineRule="auto"/>
        <w:ind w:left="0" w:firstLine="708"/>
      </w:pPr>
      <w:r>
        <w:rPr>
          <w:noProof/>
        </w:rPr>
        <mc:AlternateContent>
          <mc:Choice Requires="wpg">
            <w:drawing>
              <wp:anchor distT="0" distB="0" distL="114300" distR="114300" simplePos="0" relativeHeight="251648000" behindDoc="0" locked="0" layoutInCell="1" allowOverlap="1" wp14:anchorId="2F0A3260" wp14:editId="68D1468A">
                <wp:simplePos x="0" y="0"/>
                <wp:positionH relativeFrom="column">
                  <wp:posOffset>-91331</wp:posOffset>
                </wp:positionH>
                <wp:positionV relativeFrom="paragraph">
                  <wp:posOffset>-589</wp:posOffset>
                </wp:positionV>
                <wp:extent cx="5752465" cy="2696210"/>
                <wp:effectExtent l="0" t="0" r="635" b="0"/>
                <wp:wrapSquare wrapText="bothSides"/>
                <wp:docPr id="7" name="Agrupar 7"/>
                <wp:cNvGraphicFramePr/>
                <a:graphic xmlns:a="http://schemas.openxmlformats.org/drawingml/2006/main">
                  <a:graphicData uri="http://schemas.microsoft.com/office/word/2010/wordprocessingGroup">
                    <wpg:wgp>
                      <wpg:cNvGrpSpPr/>
                      <wpg:grpSpPr>
                        <a:xfrm>
                          <a:off x="0" y="0"/>
                          <a:ext cx="5752465" cy="2696210"/>
                          <a:chOff x="0" y="3248"/>
                          <a:chExt cx="5752465" cy="2692962"/>
                        </a:xfrm>
                      </wpg:grpSpPr>
                      <pic:pic xmlns:pic="http://schemas.openxmlformats.org/drawingml/2006/picture">
                        <pic:nvPicPr>
                          <pic:cNvPr id="4" name="Imagem 4"/>
                          <pic:cNvPicPr>
                            <a:picLocks noChangeAspect="1"/>
                          </pic:cNvPicPr>
                        </pic:nvPicPr>
                        <pic:blipFill>
                          <a:blip r:embed="rId22" cstate="print">
                            <a:extLst>
                              <a:ext uri="{28A0092B-C50C-407E-A947-70E740481C1C}">
                                <a14:useLocalDpi xmlns:a14="http://schemas.microsoft.com/office/drawing/2010/main" val="0"/>
                              </a:ext>
                            </a:extLst>
                          </a:blip>
                          <a:srcRect/>
                          <a:stretch/>
                        </pic:blipFill>
                        <pic:spPr bwMode="auto">
                          <a:xfrm>
                            <a:off x="0" y="3248"/>
                            <a:ext cx="5752465" cy="2185524"/>
                          </a:xfrm>
                          <a:prstGeom prst="rect">
                            <a:avLst/>
                          </a:prstGeom>
                          <a:noFill/>
                          <a:ln>
                            <a:noFill/>
                          </a:ln>
                        </pic:spPr>
                      </pic:pic>
                      <wps:wsp>
                        <wps:cNvPr id="6" name="Caixa de Texto 6"/>
                        <wps:cNvSpPr txBox="1"/>
                        <wps:spPr>
                          <a:xfrm>
                            <a:off x="0" y="2247900"/>
                            <a:ext cx="5752465" cy="448310"/>
                          </a:xfrm>
                          <a:prstGeom prst="rect">
                            <a:avLst/>
                          </a:prstGeom>
                          <a:solidFill>
                            <a:prstClr val="white"/>
                          </a:solidFill>
                          <a:ln>
                            <a:noFill/>
                          </a:ln>
                        </wps:spPr>
                        <wps:txbx>
                          <w:txbxContent>
                            <w:p w14:paraId="521512F9" w14:textId="252100EC" w:rsidR="006F38A2" w:rsidRPr="006F38A2" w:rsidRDefault="006F38A2" w:rsidP="009607C7">
                              <w:pPr>
                                <w:pStyle w:val="Legenda"/>
                                <w:rPr>
                                  <w:i w:val="0"/>
                                  <w:iCs w:val="0"/>
                                  <w:noProof/>
                                  <w:color w:val="auto"/>
                                  <w:sz w:val="22"/>
                                  <w:szCs w:val="22"/>
                                </w:rPr>
                              </w:pPr>
                              <w:r w:rsidRPr="006F38A2">
                                <w:rPr>
                                  <w:i w:val="0"/>
                                  <w:iCs w:val="0"/>
                                  <w:color w:val="auto"/>
                                  <w:sz w:val="22"/>
                                  <w:szCs w:val="22"/>
                                </w:rPr>
                                <w:t xml:space="preserve">Figura </w:t>
                              </w:r>
                              <w:r w:rsidR="002E6C59">
                                <w:rPr>
                                  <w:i w:val="0"/>
                                  <w:iCs w:val="0"/>
                                  <w:color w:val="auto"/>
                                  <w:sz w:val="22"/>
                                  <w:szCs w:val="22"/>
                                </w:rPr>
                                <w:t>3</w:t>
                              </w:r>
                              <w:r w:rsidRPr="006F38A2">
                                <w:rPr>
                                  <w:i w:val="0"/>
                                  <w:iCs w:val="0"/>
                                  <w:color w:val="auto"/>
                                  <w:sz w:val="22"/>
                                  <w:szCs w:val="22"/>
                                </w:rPr>
                                <w:t xml:space="preserve">. Comparação entre as matrizes de confusão dos modelos </w:t>
                              </w:r>
                              <w:proofErr w:type="spellStart"/>
                              <w:r w:rsidRPr="006F38A2">
                                <w:rPr>
                                  <w:i w:val="0"/>
                                  <w:iCs w:val="0"/>
                                  <w:color w:val="auto"/>
                                  <w:sz w:val="22"/>
                                  <w:szCs w:val="22"/>
                                </w:rPr>
                                <w:t>Naïve</w:t>
                              </w:r>
                              <w:proofErr w:type="spellEnd"/>
                              <w:r w:rsidRPr="006F38A2">
                                <w:rPr>
                                  <w:i w:val="0"/>
                                  <w:iCs w:val="0"/>
                                  <w:color w:val="auto"/>
                                  <w:sz w:val="22"/>
                                  <w:szCs w:val="22"/>
                                </w:rPr>
                                <w:t xml:space="preserve"> </w:t>
                              </w:r>
                              <w:proofErr w:type="spellStart"/>
                              <w:r w:rsidRPr="006F38A2">
                                <w:rPr>
                                  <w:i w:val="0"/>
                                  <w:iCs w:val="0"/>
                                  <w:color w:val="auto"/>
                                  <w:sz w:val="22"/>
                                  <w:szCs w:val="22"/>
                                </w:rPr>
                                <w:t>Bayes</w:t>
                              </w:r>
                              <w:proofErr w:type="spellEnd"/>
                              <w:r w:rsidRPr="006F38A2">
                                <w:rPr>
                                  <w:i w:val="0"/>
                                  <w:iCs w:val="0"/>
                                  <w:color w:val="auto"/>
                                  <w:sz w:val="22"/>
                                  <w:szCs w:val="22"/>
                                </w:rPr>
                                <w:t xml:space="preserve"> e BERT</w:t>
                              </w:r>
                              <w:r w:rsidR="000D4538">
                                <w:rPr>
                                  <w:i w:val="0"/>
                                  <w:iCs w:val="0"/>
                                  <w:color w:val="auto"/>
                                  <w:sz w:val="22"/>
                                  <w:szCs w:val="22"/>
                                </w:rPr>
                                <w:b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F0A3260" id="Agrupar 7" o:spid="_x0000_s1032" style="position:absolute;left:0;text-align:left;margin-left:-7.2pt;margin-top:-.05pt;width:452.95pt;height:212.3pt;z-index:251648000" coordorigin=",32" coordsize="57524,26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">
                <v:shape id="Imagem 4" o:spid="_x0000_s1033" type="#_x0000_t75" style="position:absolute;top:32;width:57524;height:21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">
                  <v:imagedata r:id="rId23" o:title=""/>
                </v:shape>
                <v:shape id="Caixa de Texto 6" o:spid="_x0000_s1034" type="#_x0000_t202" style="position:absolute;top:22479;width:5752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521512F9" w14:textId="252100EC" w:rsidR="006F38A2" w:rsidRPr="006F38A2" w:rsidRDefault="006F38A2" w:rsidP="009607C7">
                        <w:pPr>
                          <w:pStyle w:val="Legenda"/>
                          <w:rPr>
                            <w:i w:val="0"/>
                            <w:iCs w:val="0"/>
                            <w:noProof/>
                            <w:color w:val="auto"/>
                            <w:sz w:val="22"/>
                            <w:szCs w:val="22"/>
                          </w:rPr>
                        </w:pPr>
                        <w:r w:rsidRPr="006F38A2">
                          <w:rPr>
                            <w:i w:val="0"/>
                            <w:iCs w:val="0"/>
                            <w:color w:val="auto"/>
                            <w:sz w:val="22"/>
                            <w:szCs w:val="22"/>
                          </w:rPr>
                          <w:t xml:space="preserve">Figura </w:t>
                        </w:r>
                        <w:r w:rsidR="002E6C59">
                          <w:rPr>
                            <w:i w:val="0"/>
                            <w:iCs w:val="0"/>
                            <w:color w:val="auto"/>
                            <w:sz w:val="22"/>
                            <w:szCs w:val="22"/>
                          </w:rPr>
                          <w:t>3</w:t>
                        </w:r>
                        <w:r w:rsidRPr="006F38A2">
                          <w:rPr>
                            <w:i w:val="0"/>
                            <w:iCs w:val="0"/>
                            <w:color w:val="auto"/>
                            <w:sz w:val="22"/>
                            <w:szCs w:val="22"/>
                          </w:rPr>
                          <w:t xml:space="preserve">. Comparação entre as matrizes de confusão dos modelos </w:t>
                        </w:r>
                        <w:proofErr w:type="spellStart"/>
                        <w:r w:rsidRPr="006F38A2">
                          <w:rPr>
                            <w:i w:val="0"/>
                            <w:iCs w:val="0"/>
                            <w:color w:val="auto"/>
                            <w:sz w:val="22"/>
                            <w:szCs w:val="22"/>
                          </w:rPr>
                          <w:t>Naïve</w:t>
                        </w:r>
                        <w:proofErr w:type="spellEnd"/>
                        <w:r w:rsidRPr="006F38A2">
                          <w:rPr>
                            <w:i w:val="0"/>
                            <w:iCs w:val="0"/>
                            <w:color w:val="auto"/>
                            <w:sz w:val="22"/>
                            <w:szCs w:val="22"/>
                          </w:rPr>
                          <w:t xml:space="preserve"> </w:t>
                        </w:r>
                        <w:proofErr w:type="spellStart"/>
                        <w:r w:rsidRPr="006F38A2">
                          <w:rPr>
                            <w:i w:val="0"/>
                            <w:iCs w:val="0"/>
                            <w:color w:val="auto"/>
                            <w:sz w:val="22"/>
                            <w:szCs w:val="22"/>
                          </w:rPr>
                          <w:t>Bayes</w:t>
                        </w:r>
                        <w:proofErr w:type="spellEnd"/>
                        <w:r w:rsidRPr="006F38A2">
                          <w:rPr>
                            <w:i w:val="0"/>
                            <w:iCs w:val="0"/>
                            <w:color w:val="auto"/>
                            <w:sz w:val="22"/>
                            <w:szCs w:val="22"/>
                          </w:rPr>
                          <w:t xml:space="preserve"> e BERT</w:t>
                        </w:r>
                        <w:r w:rsidR="000D4538">
                          <w:rPr>
                            <w:i w:val="0"/>
                            <w:iCs w:val="0"/>
                            <w:color w:val="auto"/>
                            <w:sz w:val="22"/>
                            <w:szCs w:val="22"/>
                          </w:rPr>
                          <w:br/>
                          <w:t>Fonte: Resultados originais da pesquisa</w:t>
                        </w:r>
                      </w:p>
                    </w:txbxContent>
                  </v:textbox>
                </v:shape>
                <w10:wrap type="square"/>
              </v:group>
            </w:pict>
          </mc:Fallback>
        </mc:AlternateContent>
      </w:r>
    </w:p>
    <w:p w14:paraId="45612352" w14:textId="6E7C0C7B" w:rsidR="00E3600C" w:rsidRDefault="00E3600C" w:rsidP="00CF0366">
      <w:pPr>
        <w:pStyle w:val="PargrafodaLista"/>
        <w:spacing w:line="360" w:lineRule="auto"/>
        <w:ind w:left="0" w:firstLine="708"/>
      </w:pPr>
      <w:commentRangeStart w:id="65"/>
      <w:r>
        <w:t>O</w:t>
      </w:r>
      <w:r w:rsidR="00521438">
        <w:t xml:space="preserve"> modelo </w:t>
      </w:r>
      <w:proofErr w:type="spellStart"/>
      <w:r w:rsidR="00521438" w:rsidRPr="00521438">
        <w:t>Naïve</w:t>
      </w:r>
      <w:proofErr w:type="spellEnd"/>
      <w:r w:rsidR="00521438" w:rsidRPr="00521438">
        <w:t xml:space="preserve"> </w:t>
      </w:r>
      <w:proofErr w:type="spellStart"/>
      <w:r w:rsidR="00521438" w:rsidRPr="00521438">
        <w:t>Baye</w:t>
      </w:r>
      <w:r w:rsidR="00521438" w:rsidRPr="00521438">
        <w:t>s</w:t>
      </w:r>
      <w:proofErr w:type="spellEnd"/>
      <w:r>
        <w:t xml:space="preserve"> obteve um desempenho comparativamente melhor na classificação dos sentimentos de categoria neutra</w:t>
      </w:r>
      <w:r w:rsidR="00521438" w:rsidRPr="00521438">
        <w:t xml:space="preserve">, </w:t>
      </w:r>
      <w:r>
        <w:t>o que não se aplicou para</w:t>
      </w:r>
      <w:r w:rsidR="00521438">
        <w:t xml:space="preserve"> as</w:t>
      </w:r>
      <w:r>
        <w:t xml:space="preserve"> duas outras</w:t>
      </w:r>
      <w:r w:rsidR="00521438">
        <w:t xml:space="preserve"> categorias, </w:t>
      </w:r>
      <w:r>
        <w:t>sugerindo uma maior</w:t>
      </w:r>
      <w:r w:rsidR="00521438">
        <w:t xml:space="preserve"> dificuldade</w:t>
      </w:r>
      <w:r>
        <w:t xml:space="preserve"> </w:t>
      </w:r>
      <w:r w:rsidR="00521438">
        <w:t xml:space="preserve">em diferenciar </w:t>
      </w:r>
      <w:r>
        <w:t>as classes positivo a negativo</w:t>
      </w:r>
      <w:r w:rsidR="00521438">
        <w:t>. Por outro lado, o BERT apresentou um desempenho superior, com quantidades significativamente maiores de pre</w:t>
      </w:r>
      <w:r w:rsidR="006F6696">
        <w:t>dições</w:t>
      </w:r>
      <w:r w:rsidR="00521438">
        <w:t xml:space="preserve"> corretas e menos confusões entre as</w:t>
      </w:r>
      <w:r>
        <w:t xml:space="preserve"> duas</w:t>
      </w:r>
      <w:r w:rsidR="00521438">
        <w:t xml:space="preserve"> categorias, como evidenciado pelos valores elevados na diagonal principal.</w:t>
      </w:r>
      <w:r w:rsidR="006F6696">
        <w:t xml:space="preserve"> </w:t>
      </w:r>
    </w:p>
    <w:p w14:paraId="0360A7D3" w14:textId="690A2603" w:rsidR="00CD42A5" w:rsidRDefault="006F6696" w:rsidP="00CF0366">
      <w:pPr>
        <w:pStyle w:val="PargrafodaLista"/>
        <w:spacing w:line="360" w:lineRule="auto"/>
        <w:ind w:left="0" w:firstLine="708"/>
        <w:rPr>
          <w:ins w:id="66" w:author="Adâmara Santos Gonçalves Felício Adâmara" w:date="2024-01-24T14:27:00Z"/>
        </w:rPr>
      </w:pPr>
      <w:r>
        <w:t xml:space="preserve">No geral as taxas de acurácia total para ambos os modelos foi de 0,81% para o </w:t>
      </w:r>
      <w:proofErr w:type="spellStart"/>
      <w:r w:rsidRPr="006F38A2">
        <w:t>Naïve</w:t>
      </w:r>
      <w:proofErr w:type="spellEnd"/>
      <w:r>
        <w:t xml:space="preserve"> </w:t>
      </w:r>
      <w:proofErr w:type="spellStart"/>
      <w:r>
        <w:t>Bayes</w:t>
      </w:r>
      <w:proofErr w:type="spellEnd"/>
      <w:r>
        <w:t xml:space="preserve"> e 0,89% para o BERT, o que denota uma eficácia maior nas classificações por parte do modelo de rede neural sendo consistente com a natureza do algoritmo que, como um modelo de linguagem textual profundo, é capaz de compreender com maior capacidade a complexidade e os matizes do texto.</w:t>
      </w:r>
    </w:p>
    <w:p w14:paraId="607B431D" w14:textId="3F50709C" w:rsidR="00CD42A5" w:rsidRDefault="00CD42A5" w:rsidP="00CF0366">
      <w:pPr>
        <w:pStyle w:val="PargrafodaLista"/>
        <w:spacing w:line="360" w:lineRule="auto"/>
        <w:ind w:left="0" w:firstLine="708"/>
      </w:pPr>
      <w:r>
        <w:t>Além da acurácia</w:t>
      </w:r>
      <w:r w:rsidR="00303575">
        <w:t>,</w:t>
      </w:r>
      <w:r>
        <w:t xml:space="preserve"> outras </w:t>
      </w:r>
      <w:r w:rsidR="00B2218F">
        <w:t>três</w:t>
      </w:r>
      <w:r>
        <w:t xml:space="preserve"> métricas</w:t>
      </w:r>
      <w:r w:rsidR="004D67C5">
        <w:t xml:space="preserve"> bem comuns como processo de avaliação </w:t>
      </w:r>
      <w:r w:rsidR="00C13D9D">
        <w:t>foram calculadas</w:t>
      </w:r>
      <w:r>
        <w:t xml:space="preserve"> quando se tra</w:t>
      </w:r>
      <w:r w:rsidR="00B2218F">
        <w:t>ta</w:t>
      </w:r>
      <w:r>
        <w:t xml:space="preserve"> </w:t>
      </w:r>
      <w:r w:rsidR="00B2218F">
        <w:t>de</w:t>
      </w:r>
      <w:r>
        <w:t xml:space="preserve"> modelos de classificação</w:t>
      </w:r>
      <w:r w:rsidR="00B2218F">
        <w:t xml:space="preserve">. Entre elas temos a precisão que consiste nas previsões corretas de uma classe com relação a todas as previsões feitas para a mesma classe, a revocação que representa as previsões corretas de uma classe com relação ao total de casos que realmente pertencem a essa classe e a pontuação </w:t>
      </w:r>
      <w:r w:rsidR="00C13D9D">
        <w:t>F</w:t>
      </w:r>
      <w:r w:rsidR="00B2218F">
        <w:t xml:space="preserve">1 que é uma média harmônica entre a precisão e revocação, fornecendo um valor que equilibra ambas as métricas. A Figura </w:t>
      </w:r>
      <w:r w:rsidR="002E6C59">
        <w:t>4</w:t>
      </w:r>
      <w:r w:rsidR="00B2218F">
        <w:t xml:space="preserve"> demonstra a comparação entre as três métricas citadas</w:t>
      </w:r>
      <w:commentRangeEnd w:id="65"/>
      <w:r w:rsidR="00952648">
        <w:rPr>
          <w:rStyle w:val="Refdecomentrio"/>
        </w:rPr>
        <w:commentReference w:id="65"/>
      </w:r>
      <w:r w:rsidR="00B2218F">
        <w:t>.</w:t>
      </w:r>
    </w:p>
    <w:p w14:paraId="7FF736D4" w14:textId="7162C58C" w:rsidR="00635C2A" w:rsidRPr="00EE2909" w:rsidRDefault="00635C2A" w:rsidP="00EE2909">
      <w:pPr>
        <w:pStyle w:val="PargrafodaLista"/>
        <w:spacing w:line="360" w:lineRule="auto"/>
        <w:ind w:left="0" w:firstLine="708"/>
        <w:rPr>
          <w:ins w:id="67" w:author="Adâmara Santos Gonçalves Felício Adâmara" w:date="2024-01-24T14:27:00Z"/>
        </w:rPr>
      </w:pPr>
    </w:p>
    <w:p w14:paraId="240AFD78" w14:textId="688EFB4D" w:rsidR="00F1544C" w:rsidRDefault="00F1544C" w:rsidP="00554D40">
      <w:pPr>
        <w:spacing w:line="360" w:lineRule="auto"/>
        <w:rPr>
          <w:b/>
        </w:rPr>
      </w:pPr>
    </w:p>
    <w:p w14:paraId="78D5758D" w14:textId="5355A75F" w:rsidR="000426EC" w:rsidRDefault="000426EC" w:rsidP="00554D40">
      <w:pPr>
        <w:spacing w:line="360" w:lineRule="auto"/>
        <w:rPr>
          <w:b/>
        </w:rPr>
      </w:pPr>
    </w:p>
    <w:p w14:paraId="6E4CBFF6" w14:textId="77777777" w:rsidR="002F5A00" w:rsidRDefault="002F5A00" w:rsidP="00554D40">
      <w:pPr>
        <w:spacing w:line="360" w:lineRule="auto"/>
        <w:rPr>
          <w:b/>
        </w:rPr>
      </w:pPr>
    </w:p>
    <w:p w14:paraId="4C20258E" w14:textId="77777777" w:rsidR="001A1409" w:rsidRDefault="000426EC" w:rsidP="00554D40">
      <w:pPr>
        <w:spacing w:line="360" w:lineRule="auto"/>
        <w:rPr>
          <w:b/>
        </w:rPr>
      </w:pPr>
      <w:r>
        <w:rPr>
          <w:b/>
          <w:noProof/>
        </w:rPr>
        <w:lastRenderedPageBreak/>
        <mc:AlternateContent>
          <mc:Choice Requires="wpg">
            <w:drawing>
              <wp:anchor distT="0" distB="0" distL="114300" distR="114300" simplePos="0" relativeHeight="251655168" behindDoc="0" locked="0" layoutInCell="1" allowOverlap="1" wp14:anchorId="40DB34D7" wp14:editId="7EC63FCC">
                <wp:simplePos x="0" y="0"/>
                <wp:positionH relativeFrom="column">
                  <wp:posOffset>-69850</wp:posOffset>
                </wp:positionH>
                <wp:positionV relativeFrom="paragraph">
                  <wp:posOffset>126937</wp:posOffset>
                </wp:positionV>
                <wp:extent cx="5830570" cy="3285553"/>
                <wp:effectExtent l="0" t="0" r="0" b="3810"/>
                <wp:wrapSquare wrapText="bothSides"/>
                <wp:docPr id="2068980354" name="Group 1"/>
                <wp:cNvGraphicFramePr/>
                <a:graphic xmlns:a="http://schemas.openxmlformats.org/drawingml/2006/main">
                  <a:graphicData uri="http://schemas.microsoft.com/office/word/2010/wordprocessingGroup">
                    <wpg:wgp>
                      <wpg:cNvGrpSpPr/>
                      <wpg:grpSpPr>
                        <a:xfrm>
                          <a:off x="0" y="0"/>
                          <a:ext cx="5830570" cy="3285553"/>
                          <a:chOff x="0" y="0"/>
                          <a:chExt cx="5830570" cy="3285553"/>
                        </a:xfrm>
                      </wpg:grpSpPr>
                      <pic:pic xmlns:pic="http://schemas.openxmlformats.org/drawingml/2006/picture">
                        <pic:nvPicPr>
                          <pic:cNvPr id="8" name="Imagem 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830570" cy="2645410"/>
                          </a:xfrm>
                          <a:prstGeom prst="rect">
                            <a:avLst/>
                          </a:prstGeom>
                          <a:noFill/>
                          <a:ln>
                            <a:noFill/>
                          </a:ln>
                        </pic:spPr>
                      </pic:pic>
                      <wps:wsp>
                        <wps:cNvPr id="9" name="Caixa de Texto 9"/>
                        <wps:cNvSpPr txBox="1"/>
                        <wps:spPr>
                          <a:xfrm>
                            <a:off x="0" y="2676588"/>
                            <a:ext cx="5829300" cy="608965"/>
                          </a:xfrm>
                          <a:prstGeom prst="rect">
                            <a:avLst/>
                          </a:prstGeom>
                          <a:solidFill>
                            <a:prstClr val="white"/>
                          </a:solidFill>
                          <a:ln>
                            <a:noFill/>
                          </a:ln>
                        </wps:spPr>
                        <wps:txbx>
                          <w:txbxContent>
                            <w:p w14:paraId="7755680D" w14:textId="32A1908D" w:rsidR="00B2218F" w:rsidRPr="00B2218F" w:rsidRDefault="00B2218F" w:rsidP="009607C7">
                              <w:pPr>
                                <w:pStyle w:val="Legenda"/>
                                <w:rPr>
                                  <w:i w:val="0"/>
                                  <w:iCs w:val="0"/>
                                  <w:noProof/>
                                  <w:color w:val="auto"/>
                                  <w:sz w:val="22"/>
                                  <w:szCs w:val="22"/>
                                </w:rPr>
                              </w:pPr>
                              <w:r w:rsidRPr="00B2218F">
                                <w:rPr>
                                  <w:i w:val="0"/>
                                  <w:iCs w:val="0"/>
                                  <w:color w:val="auto"/>
                                  <w:sz w:val="22"/>
                                  <w:szCs w:val="22"/>
                                </w:rPr>
                                <w:t xml:space="preserve">Figura </w:t>
                              </w:r>
                              <w:r w:rsidR="002E6C59">
                                <w:rPr>
                                  <w:i w:val="0"/>
                                  <w:iCs w:val="0"/>
                                  <w:color w:val="auto"/>
                                  <w:sz w:val="22"/>
                                  <w:szCs w:val="22"/>
                                </w:rPr>
                                <w:t>4</w:t>
                              </w:r>
                              <w:r w:rsidRPr="00B2218F">
                                <w:rPr>
                                  <w:i w:val="0"/>
                                  <w:iCs w:val="0"/>
                                  <w:color w:val="auto"/>
                                  <w:sz w:val="22"/>
                                  <w:szCs w:val="22"/>
                                </w:rPr>
                                <w:t xml:space="preserve">. Comparativo de </w:t>
                              </w:r>
                              <w:r>
                                <w:rPr>
                                  <w:i w:val="0"/>
                                  <w:iCs w:val="0"/>
                                  <w:color w:val="auto"/>
                                  <w:sz w:val="22"/>
                                  <w:szCs w:val="22"/>
                                </w:rPr>
                                <w:t>m</w:t>
                              </w:r>
                              <w:r w:rsidRPr="00B2218F">
                                <w:rPr>
                                  <w:i w:val="0"/>
                                  <w:iCs w:val="0"/>
                                  <w:color w:val="auto"/>
                                  <w:sz w:val="22"/>
                                  <w:szCs w:val="22"/>
                                </w:rPr>
                                <w:t xml:space="preserve">étricas de </w:t>
                              </w:r>
                              <w:r>
                                <w:rPr>
                                  <w:i w:val="0"/>
                                  <w:iCs w:val="0"/>
                                  <w:color w:val="auto"/>
                                  <w:sz w:val="22"/>
                                  <w:szCs w:val="22"/>
                                </w:rPr>
                                <w:t>a</w:t>
                              </w:r>
                              <w:r w:rsidRPr="00B2218F">
                                <w:rPr>
                                  <w:i w:val="0"/>
                                  <w:iCs w:val="0"/>
                                  <w:color w:val="auto"/>
                                  <w:sz w:val="22"/>
                                  <w:szCs w:val="22"/>
                                </w:rPr>
                                <w:t xml:space="preserve">valiação para </w:t>
                              </w:r>
                              <w:r>
                                <w:rPr>
                                  <w:i w:val="0"/>
                                  <w:iCs w:val="0"/>
                                  <w:color w:val="auto"/>
                                  <w:sz w:val="22"/>
                                  <w:szCs w:val="22"/>
                                </w:rPr>
                                <w:t>m</w:t>
                              </w:r>
                              <w:r w:rsidRPr="00B2218F">
                                <w:rPr>
                                  <w:i w:val="0"/>
                                  <w:iCs w:val="0"/>
                                  <w:color w:val="auto"/>
                                  <w:sz w:val="22"/>
                                  <w:szCs w:val="22"/>
                                </w:rPr>
                                <w:t xml:space="preserve">odelos de </w:t>
                              </w:r>
                              <w:r>
                                <w:rPr>
                                  <w:i w:val="0"/>
                                  <w:iCs w:val="0"/>
                                  <w:color w:val="auto"/>
                                  <w:sz w:val="22"/>
                                  <w:szCs w:val="22"/>
                                </w:rPr>
                                <w:t>c</w:t>
                              </w:r>
                              <w:r w:rsidRPr="00B2218F">
                                <w:rPr>
                                  <w:i w:val="0"/>
                                  <w:iCs w:val="0"/>
                                  <w:color w:val="auto"/>
                                  <w:sz w:val="22"/>
                                  <w:szCs w:val="22"/>
                                </w:rPr>
                                <w:t xml:space="preserve">lassificação </w:t>
                              </w:r>
                              <w:proofErr w:type="spellStart"/>
                              <w:r w:rsidRPr="00B2218F">
                                <w:rPr>
                                  <w:i w:val="0"/>
                                  <w:iCs w:val="0"/>
                                  <w:color w:val="auto"/>
                                  <w:sz w:val="22"/>
                                  <w:szCs w:val="22"/>
                                </w:rPr>
                                <w:t>Naïve</w:t>
                              </w:r>
                              <w:proofErr w:type="spellEnd"/>
                              <w:r w:rsidRPr="00B2218F">
                                <w:rPr>
                                  <w:i w:val="0"/>
                                  <w:iCs w:val="0"/>
                                  <w:color w:val="auto"/>
                                  <w:sz w:val="22"/>
                                  <w:szCs w:val="22"/>
                                </w:rPr>
                                <w:t xml:space="preserve"> </w:t>
                              </w:r>
                              <w:proofErr w:type="spellStart"/>
                              <w:r w:rsidRPr="00B2218F">
                                <w:rPr>
                                  <w:i w:val="0"/>
                                  <w:iCs w:val="0"/>
                                  <w:color w:val="auto"/>
                                  <w:sz w:val="22"/>
                                  <w:szCs w:val="22"/>
                                </w:rPr>
                                <w:t>Bayes</w:t>
                              </w:r>
                              <w:proofErr w:type="spellEnd"/>
                              <w:r w:rsidRPr="00B2218F">
                                <w:rPr>
                                  <w:i w:val="0"/>
                                  <w:iCs w:val="0"/>
                                  <w:color w:val="auto"/>
                                  <w:sz w:val="22"/>
                                  <w:szCs w:val="22"/>
                                </w:rPr>
                                <w:t xml:space="preserve"> e</w:t>
                              </w:r>
                              <w:r>
                                <w:rPr>
                                  <w:i w:val="0"/>
                                  <w:iCs w:val="0"/>
                                  <w:color w:val="auto"/>
                                  <w:sz w:val="22"/>
                                  <w:szCs w:val="22"/>
                                </w:rPr>
                                <w:t xml:space="preserve"> </w:t>
                              </w:r>
                              <w:r w:rsidRPr="00B2218F">
                                <w:rPr>
                                  <w:i w:val="0"/>
                                  <w:iCs w:val="0"/>
                                  <w:color w:val="auto"/>
                                  <w:sz w:val="22"/>
                                  <w:szCs w:val="22"/>
                                </w:rPr>
                                <w:t>BERT</w:t>
                              </w:r>
                              <w:r>
                                <w:rPr>
                                  <w:i w:val="0"/>
                                  <w:iCs w:val="0"/>
                                  <w:color w:val="auto"/>
                                  <w:sz w:val="22"/>
                                  <w:szCs w:val="22"/>
                                </w:rPr>
                                <w:br/>
                              </w:r>
                              <w:r>
                                <w:rPr>
                                  <w:i w:val="0"/>
                                  <w:iCs w:val="0"/>
                                  <w:noProof/>
                                  <w:color w:val="auto"/>
                                  <w:sz w:val="22"/>
                                  <w:szCs w:val="22"/>
                                </w:rPr>
                                <w:t>Fonte: Resultados originais da pesquisa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0DB34D7" id="_x0000_s1035" style="position:absolute;left:0;text-align:left;margin-left:-5.5pt;margin-top:10pt;width:459.1pt;height:258.7pt;z-index:251655168" coordsize="58305,32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">
                <v:shape id="Imagem 8" o:spid="_x0000_s1036" type="#_x0000_t75" style="position:absolute;width:58305;height:26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">
                  <v:imagedata r:id="rId25" o:title=""/>
                </v:shape>
                <v:shape id="Caixa de Texto 9" o:spid="_x0000_s1037" type="#_x0000_t202" style="position:absolute;top:26765;width:58293;height:6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7755680D" w14:textId="32A1908D" w:rsidR="00B2218F" w:rsidRPr="00B2218F" w:rsidRDefault="00B2218F" w:rsidP="009607C7">
                        <w:pPr>
                          <w:pStyle w:val="Legenda"/>
                          <w:rPr>
                            <w:i w:val="0"/>
                            <w:iCs w:val="0"/>
                            <w:noProof/>
                            <w:color w:val="auto"/>
                            <w:sz w:val="22"/>
                            <w:szCs w:val="22"/>
                          </w:rPr>
                        </w:pPr>
                        <w:r w:rsidRPr="00B2218F">
                          <w:rPr>
                            <w:i w:val="0"/>
                            <w:iCs w:val="0"/>
                            <w:color w:val="auto"/>
                            <w:sz w:val="22"/>
                            <w:szCs w:val="22"/>
                          </w:rPr>
                          <w:t xml:space="preserve">Figura </w:t>
                        </w:r>
                        <w:r w:rsidR="002E6C59">
                          <w:rPr>
                            <w:i w:val="0"/>
                            <w:iCs w:val="0"/>
                            <w:color w:val="auto"/>
                            <w:sz w:val="22"/>
                            <w:szCs w:val="22"/>
                          </w:rPr>
                          <w:t>4</w:t>
                        </w:r>
                        <w:r w:rsidRPr="00B2218F">
                          <w:rPr>
                            <w:i w:val="0"/>
                            <w:iCs w:val="0"/>
                            <w:color w:val="auto"/>
                            <w:sz w:val="22"/>
                            <w:szCs w:val="22"/>
                          </w:rPr>
                          <w:t xml:space="preserve">. Comparativo de </w:t>
                        </w:r>
                        <w:r>
                          <w:rPr>
                            <w:i w:val="0"/>
                            <w:iCs w:val="0"/>
                            <w:color w:val="auto"/>
                            <w:sz w:val="22"/>
                            <w:szCs w:val="22"/>
                          </w:rPr>
                          <w:t>m</w:t>
                        </w:r>
                        <w:r w:rsidRPr="00B2218F">
                          <w:rPr>
                            <w:i w:val="0"/>
                            <w:iCs w:val="0"/>
                            <w:color w:val="auto"/>
                            <w:sz w:val="22"/>
                            <w:szCs w:val="22"/>
                          </w:rPr>
                          <w:t xml:space="preserve">étricas de </w:t>
                        </w:r>
                        <w:r>
                          <w:rPr>
                            <w:i w:val="0"/>
                            <w:iCs w:val="0"/>
                            <w:color w:val="auto"/>
                            <w:sz w:val="22"/>
                            <w:szCs w:val="22"/>
                          </w:rPr>
                          <w:t>a</w:t>
                        </w:r>
                        <w:r w:rsidRPr="00B2218F">
                          <w:rPr>
                            <w:i w:val="0"/>
                            <w:iCs w:val="0"/>
                            <w:color w:val="auto"/>
                            <w:sz w:val="22"/>
                            <w:szCs w:val="22"/>
                          </w:rPr>
                          <w:t xml:space="preserve">valiação para </w:t>
                        </w:r>
                        <w:r>
                          <w:rPr>
                            <w:i w:val="0"/>
                            <w:iCs w:val="0"/>
                            <w:color w:val="auto"/>
                            <w:sz w:val="22"/>
                            <w:szCs w:val="22"/>
                          </w:rPr>
                          <w:t>m</w:t>
                        </w:r>
                        <w:r w:rsidRPr="00B2218F">
                          <w:rPr>
                            <w:i w:val="0"/>
                            <w:iCs w:val="0"/>
                            <w:color w:val="auto"/>
                            <w:sz w:val="22"/>
                            <w:szCs w:val="22"/>
                          </w:rPr>
                          <w:t xml:space="preserve">odelos de </w:t>
                        </w:r>
                        <w:r>
                          <w:rPr>
                            <w:i w:val="0"/>
                            <w:iCs w:val="0"/>
                            <w:color w:val="auto"/>
                            <w:sz w:val="22"/>
                            <w:szCs w:val="22"/>
                          </w:rPr>
                          <w:t>c</w:t>
                        </w:r>
                        <w:r w:rsidRPr="00B2218F">
                          <w:rPr>
                            <w:i w:val="0"/>
                            <w:iCs w:val="0"/>
                            <w:color w:val="auto"/>
                            <w:sz w:val="22"/>
                            <w:szCs w:val="22"/>
                          </w:rPr>
                          <w:t xml:space="preserve">lassificação </w:t>
                        </w:r>
                        <w:proofErr w:type="spellStart"/>
                        <w:r w:rsidRPr="00B2218F">
                          <w:rPr>
                            <w:i w:val="0"/>
                            <w:iCs w:val="0"/>
                            <w:color w:val="auto"/>
                            <w:sz w:val="22"/>
                            <w:szCs w:val="22"/>
                          </w:rPr>
                          <w:t>Naïve</w:t>
                        </w:r>
                        <w:proofErr w:type="spellEnd"/>
                        <w:r w:rsidRPr="00B2218F">
                          <w:rPr>
                            <w:i w:val="0"/>
                            <w:iCs w:val="0"/>
                            <w:color w:val="auto"/>
                            <w:sz w:val="22"/>
                            <w:szCs w:val="22"/>
                          </w:rPr>
                          <w:t xml:space="preserve"> </w:t>
                        </w:r>
                        <w:proofErr w:type="spellStart"/>
                        <w:r w:rsidRPr="00B2218F">
                          <w:rPr>
                            <w:i w:val="0"/>
                            <w:iCs w:val="0"/>
                            <w:color w:val="auto"/>
                            <w:sz w:val="22"/>
                            <w:szCs w:val="22"/>
                          </w:rPr>
                          <w:t>Bayes</w:t>
                        </w:r>
                        <w:proofErr w:type="spellEnd"/>
                        <w:r w:rsidRPr="00B2218F">
                          <w:rPr>
                            <w:i w:val="0"/>
                            <w:iCs w:val="0"/>
                            <w:color w:val="auto"/>
                            <w:sz w:val="22"/>
                            <w:szCs w:val="22"/>
                          </w:rPr>
                          <w:t xml:space="preserve"> e</w:t>
                        </w:r>
                        <w:r>
                          <w:rPr>
                            <w:i w:val="0"/>
                            <w:iCs w:val="0"/>
                            <w:color w:val="auto"/>
                            <w:sz w:val="22"/>
                            <w:szCs w:val="22"/>
                          </w:rPr>
                          <w:t xml:space="preserve"> </w:t>
                        </w:r>
                        <w:r w:rsidRPr="00B2218F">
                          <w:rPr>
                            <w:i w:val="0"/>
                            <w:iCs w:val="0"/>
                            <w:color w:val="auto"/>
                            <w:sz w:val="22"/>
                            <w:szCs w:val="22"/>
                          </w:rPr>
                          <w:t>BERT</w:t>
                        </w:r>
                        <w:r>
                          <w:rPr>
                            <w:i w:val="0"/>
                            <w:iCs w:val="0"/>
                            <w:color w:val="auto"/>
                            <w:sz w:val="22"/>
                            <w:szCs w:val="22"/>
                          </w:rPr>
                          <w:br/>
                        </w:r>
                        <w:r>
                          <w:rPr>
                            <w:i w:val="0"/>
                            <w:iCs w:val="0"/>
                            <w:noProof/>
                            <w:color w:val="auto"/>
                            <w:sz w:val="22"/>
                            <w:szCs w:val="22"/>
                          </w:rPr>
                          <w:t>Fonte: Resultados originais da pesquisa</w:t>
                        </w:r>
                      </w:p>
                    </w:txbxContent>
                  </v:textbox>
                </v:shape>
                <w10:wrap type="square"/>
              </v:group>
            </w:pict>
          </mc:Fallback>
        </mc:AlternateContent>
      </w:r>
      <w:r w:rsidR="002F5A00">
        <w:rPr>
          <w:b/>
        </w:rPr>
        <w:tab/>
      </w:r>
    </w:p>
    <w:p w14:paraId="41E473E7" w14:textId="7A594A4E" w:rsidR="000426EC" w:rsidRPr="00E13F3D" w:rsidRDefault="00E13F3D" w:rsidP="001A1409">
      <w:pPr>
        <w:spacing w:line="360" w:lineRule="auto"/>
        <w:ind w:firstLine="708"/>
        <w:rPr>
          <w:bCs/>
        </w:rPr>
      </w:pPr>
      <w:commentRangeStart w:id="68"/>
      <w:r>
        <w:rPr>
          <w:bCs/>
        </w:rPr>
        <w:t xml:space="preserve">No gráfico correspondente ao </w:t>
      </w:r>
      <w:proofErr w:type="spellStart"/>
      <w:r w:rsidRPr="00B2218F">
        <w:t>Naïve</w:t>
      </w:r>
      <w:proofErr w:type="spellEnd"/>
      <w:r>
        <w:t xml:space="preserve"> </w:t>
      </w:r>
      <w:proofErr w:type="spellStart"/>
      <w:r>
        <w:t>Bayes</w:t>
      </w:r>
      <w:proofErr w:type="spellEnd"/>
      <w:r>
        <w:t>, o modelo apresentou um equilíbrio entre todas as métricas para as diferentes classes de sentimentos, indicando uma consistência em seu desempenho. Essa consistência é importante, pois sugere que o modelo não favoreceu indevidamente nenhuma classe em particular durante o processo de classificação.</w:t>
      </w:r>
    </w:p>
    <w:p w14:paraId="38911313" w14:textId="1D56AC09" w:rsidR="000426EC" w:rsidRDefault="00E13F3D" w:rsidP="00554D40">
      <w:pPr>
        <w:spacing w:line="360" w:lineRule="auto"/>
      </w:pPr>
      <w:r>
        <w:tab/>
        <w:t xml:space="preserve">Embora no cenário geral o modelo BERT tenha superado o </w:t>
      </w:r>
      <w:proofErr w:type="spellStart"/>
      <w:r w:rsidRPr="00B2218F">
        <w:t>Naïve</w:t>
      </w:r>
      <w:proofErr w:type="spellEnd"/>
      <w:r>
        <w:t xml:space="preserve"> </w:t>
      </w:r>
      <w:proofErr w:type="spellStart"/>
      <w:r>
        <w:t>Bayes</w:t>
      </w:r>
      <w:proofErr w:type="spellEnd"/>
      <w:r>
        <w:t>, o modelo mais simples exibiu uma capacidade notável nas classificações dos sentimentos neutros, o que é relevante em contextos onde essa distinção é crucial.</w:t>
      </w:r>
    </w:p>
    <w:p w14:paraId="5FBB858A" w14:textId="48927A1A" w:rsidR="00F1544C" w:rsidRDefault="00E13F3D" w:rsidP="00554D40">
      <w:pPr>
        <w:spacing w:line="360" w:lineRule="auto"/>
        <w:rPr>
          <w:ins w:id="69" w:author="Adâmara Santos Gonçalves Felício Adâmara" w:date="2024-01-24T14:27:00Z"/>
          <w:b/>
        </w:rPr>
      </w:pPr>
      <w:r>
        <w:tab/>
      </w:r>
      <w:r w:rsidR="001A1409">
        <w:t>Por outro lado,</w:t>
      </w:r>
      <w:r>
        <w:t xml:space="preserve"> o modelo de rede neural evidenciou uma performance superior</w:t>
      </w:r>
      <w:r w:rsidR="001A1409">
        <w:t>,</w:t>
      </w:r>
      <w:r>
        <w:t xml:space="preserve"> </w:t>
      </w:r>
      <w:r w:rsidR="001A1409">
        <w:t>com</w:t>
      </w:r>
      <w:r>
        <w:t xml:space="preserve"> </w:t>
      </w:r>
      <w:r w:rsidR="001A1409">
        <w:t xml:space="preserve">uma </w:t>
      </w:r>
      <w:r>
        <w:t>predominância</w:t>
      </w:r>
      <w:r w:rsidR="001A1409">
        <w:t xml:space="preserve"> </w:t>
      </w:r>
      <w:r>
        <w:t xml:space="preserve">particularmente expressiva para as métricas revocação e </w:t>
      </w:r>
      <w:r w:rsidR="001A1409">
        <w:t xml:space="preserve">pontuação </w:t>
      </w:r>
      <w:r>
        <w:t xml:space="preserve">F1, levando em consideração </w:t>
      </w:r>
      <w:r w:rsidR="001A1409">
        <w:t xml:space="preserve">os sentimentos das classes positiva e negativa. O BERT com sua arquitetura avançada, demonstrou uma consistência que contribui para uma taxa menor de falsos negativos e uma e uma melhor identificação global dos sentimentos. </w:t>
      </w:r>
      <w:commentRangeEnd w:id="68"/>
      <w:r w:rsidR="00952648">
        <w:rPr>
          <w:rStyle w:val="Refdecomentrio"/>
        </w:rPr>
        <w:commentReference w:id="68"/>
      </w:r>
    </w:p>
    <w:p w14:paraId="5F5F6DBF" w14:textId="77777777" w:rsidR="00F1544C" w:rsidRPr="00554D40" w:rsidRDefault="00F1544C" w:rsidP="00554D40">
      <w:pPr>
        <w:spacing w:line="360" w:lineRule="auto"/>
        <w:rPr>
          <w:b/>
        </w:rPr>
      </w:pPr>
    </w:p>
    <w:p w14:paraId="6597D8DE" w14:textId="77777777" w:rsidR="000A46BE" w:rsidRPr="008172B5" w:rsidRDefault="000A46BE" w:rsidP="000A46BE">
      <w:pPr>
        <w:spacing w:line="360" w:lineRule="auto"/>
        <w:rPr>
          <w:b/>
        </w:rPr>
      </w:pPr>
      <w:bookmarkStart w:id="70" w:name="_Hlk33977167"/>
      <w:r w:rsidRPr="008172B5">
        <w:rPr>
          <w:b/>
        </w:rPr>
        <w:t>Referências</w:t>
      </w:r>
    </w:p>
    <w:bookmarkEnd w:id="70"/>
    <w:p w14:paraId="09081F57" w14:textId="62950091" w:rsidR="008F6B04" w:rsidRDefault="008F6B04" w:rsidP="008F6B04">
      <w:pPr>
        <w:spacing w:line="240" w:lineRule="auto"/>
        <w:jc w:val="left"/>
      </w:pPr>
    </w:p>
    <w:p w14:paraId="5A17EABB" w14:textId="7FC54492" w:rsidR="00924FB5" w:rsidRPr="00924FB5" w:rsidRDefault="00924FB5" w:rsidP="008F6B04">
      <w:pPr>
        <w:spacing w:line="240" w:lineRule="auto"/>
        <w:jc w:val="left"/>
        <w:rPr>
          <w:lang w:val="en-US"/>
        </w:rPr>
      </w:pPr>
      <w:r>
        <w:t xml:space="preserve">Alexander </w:t>
      </w:r>
      <w:proofErr w:type="spellStart"/>
      <w:r>
        <w:t>Demidovskij</w:t>
      </w:r>
      <w:proofErr w:type="spellEnd"/>
      <w:r>
        <w:t xml:space="preserve">, </w:t>
      </w:r>
      <w:proofErr w:type="spellStart"/>
      <w:r>
        <w:t>Artyom</w:t>
      </w:r>
      <w:proofErr w:type="spellEnd"/>
      <w:r>
        <w:t xml:space="preserve"> </w:t>
      </w:r>
      <w:proofErr w:type="spellStart"/>
      <w:r>
        <w:t>Turgaryov</w:t>
      </w:r>
      <w:proofErr w:type="spellEnd"/>
      <w:r>
        <w:t xml:space="preserve">, </w:t>
      </w:r>
      <w:proofErr w:type="spellStart"/>
      <w:r>
        <w:t>Aleksei</w:t>
      </w:r>
      <w:proofErr w:type="spellEnd"/>
      <w:r>
        <w:t xml:space="preserve"> </w:t>
      </w:r>
      <w:proofErr w:type="spellStart"/>
      <w:r>
        <w:t>Trutnev</w:t>
      </w:r>
      <w:proofErr w:type="spellEnd"/>
      <w:r>
        <w:t xml:space="preserve">, Marina </w:t>
      </w:r>
      <w:proofErr w:type="spellStart"/>
      <w:r>
        <w:t>Kazyulina</w:t>
      </w:r>
      <w:proofErr w:type="spellEnd"/>
      <w:r>
        <w:t xml:space="preserve">, </w:t>
      </w:r>
      <w:proofErr w:type="spellStart"/>
      <w:r>
        <w:t>igor</w:t>
      </w:r>
      <w:proofErr w:type="spellEnd"/>
      <w:r>
        <w:t xml:space="preserve"> </w:t>
      </w:r>
      <w:proofErr w:type="spellStart"/>
      <w:r>
        <w:t>Salnikov</w:t>
      </w:r>
      <w:proofErr w:type="spellEnd"/>
      <w:r>
        <w:t xml:space="preserve">, Stanislav Pavlov. </w:t>
      </w:r>
      <w:r w:rsidRPr="00924FB5">
        <w:rPr>
          <w:lang w:val="en-US"/>
        </w:rPr>
        <w:t>Lightweight and Elegant Data Reduction Strategies for Training Acceleration o</w:t>
      </w:r>
      <w:r>
        <w:rPr>
          <w:lang w:val="en-US"/>
        </w:rPr>
        <w:t>f Convolutional Neural Networks. MDPI Journal, 2023.</w:t>
      </w:r>
    </w:p>
    <w:p w14:paraId="7769A009" w14:textId="77777777" w:rsidR="00924FB5" w:rsidRPr="00924FB5" w:rsidRDefault="00924FB5" w:rsidP="008F6B04">
      <w:pPr>
        <w:spacing w:line="240" w:lineRule="auto"/>
        <w:jc w:val="left"/>
        <w:rPr>
          <w:lang w:val="en-US"/>
        </w:rPr>
      </w:pPr>
    </w:p>
    <w:p w14:paraId="17A6F61E" w14:textId="594A95DF" w:rsidR="008F6B04" w:rsidRPr="008F6B04" w:rsidRDefault="008F6B04" w:rsidP="008F6B04">
      <w:pPr>
        <w:spacing w:line="240" w:lineRule="auto"/>
        <w:jc w:val="left"/>
        <w:rPr>
          <w:lang w:val="en-US"/>
        </w:rPr>
      </w:pPr>
      <w:proofErr w:type="spellStart"/>
      <w:r w:rsidRPr="008172B5">
        <w:t>Azilawati</w:t>
      </w:r>
      <w:proofErr w:type="spellEnd"/>
      <w:r w:rsidRPr="008172B5">
        <w:t xml:space="preserve"> </w:t>
      </w:r>
      <w:proofErr w:type="spellStart"/>
      <w:r w:rsidRPr="008172B5">
        <w:t>Azizan</w:t>
      </w:r>
      <w:proofErr w:type="spellEnd"/>
      <w:r w:rsidRPr="008172B5">
        <w:t xml:space="preserve">, </w:t>
      </w:r>
      <w:proofErr w:type="spellStart"/>
      <w:r w:rsidR="00526DEE" w:rsidRPr="008172B5">
        <w:t>Masurah</w:t>
      </w:r>
      <w:proofErr w:type="spellEnd"/>
      <w:r w:rsidR="00526DEE" w:rsidRPr="008172B5">
        <w:t xml:space="preserve"> Mohamad,</w:t>
      </w:r>
      <w:r w:rsidR="00526DEE">
        <w:t xml:space="preserve"> </w:t>
      </w:r>
      <w:r w:rsidR="00526DEE" w:rsidRPr="008172B5">
        <w:t>Mohammad Nasir Abdullah,</w:t>
      </w:r>
      <w:r w:rsidR="00526DEE">
        <w:t xml:space="preserve"> </w:t>
      </w:r>
      <w:proofErr w:type="spellStart"/>
      <w:r w:rsidR="00526DEE" w:rsidRPr="008172B5">
        <w:t>Nurkhairizan</w:t>
      </w:r>
      <w:proofErr w:type="spellEnd"/>
      <w:r w:rsidR="00526DEE" w:rsidRPr="008172B5">
        <w:t xml:space="preserve"> </w:t>
      </w:r>
      <w:proofErr w:type="spellStart"/>
      <w:r w:rsidR="00526DEE" w:rsidRPr="008172B5">
        <w:t>Khairudin</w:t>
      </w:r>
      <w:proofErr w:type="spellEnd"/>
      <w:r w:rsidR="00526DEE">
        <w:t xml:space="preserve">, </w:t>
      </w:r>
      <w:proofErr w:type="spellStart"/>
      <w:r w:rsidRPr="008172B5">
        <w:t>Nurul</w:t>
      </w:r>
      <w:proofErr w:type="spellEnd"/>
      <w:r w:rsidRPr="008172B5">
        <w:t xml:space="preserve"> </w:t>
      </w:r>
      <w:proofErr w:type="spellStart"/>
      <w:r w:rsidRPr="008172B5">
        <w:t>Najwa</w:t>
      </w:r>
      <w:proofErr w:type="spellEnd"/>
      <w:r w:rsidRPr="008172B5">
        <w:t xml:space="preserve"> SK Abdul Jamal. </w:t>
      </w:r>
      <w:r w:rsidRPr="008F6B04">
        <w:rPr>
          <w:lang w:val="en-US"/>
        </w:rPr>
        <w:t>Lexicon-based sentiment analysis for movie review tweets. 1st International Conference on Artificial Intelligence and Data Sciences, 2019.</w:t>
      </w:r>
    </w:p>
    <w:p w14:paraId="2D2BB1E4" w14:textId="77777777" w:rsidR="008F6B04" w:rsidRPr="008F6B04" w:rsidRDefault="008F6B04" w:rsidP="008F6B04">
      <w:pPr>
        <w:spacing w:line="240" w:lineRule="auto"/>
        <w:jc w:val="left"/>
        <w:rPr>
          <w:lang w:val="en-US"/>
        </w:rPr>
      </w:pPr>
    </w:p>
    <w:p w14:paraId="005445C2" w14:textId="2957812C" w:rsidR="008F6B04" w:rsidRPr="008F6B04" w:rsidRDefault="00CD51CA" w:rsidP="008F6B04">
      <w:pPr>
        <w:spacing w:line="240" w:lineRule="auto"/>
        <w:jc w:val="left"/>
        <w:rPr>
          <w:lang w:val="en-US"/>
        </w:rPr>
      </w:pPr>
      <w:r>
        <w:rPr>
          <w:lang w:val="en-US"/>
        </w:rPr>
        <w:lastRenderedPageBreak/>
        <w:t xml:space="preserve">Abayomi </w:t>
      </w:r>
      <w:r w:rsidR="008F6B04" w:rsidRPr="008F6B04">
        <w:rPr>
          <w:lang w:val="en-US"/>
        </w:rPr>
        <w:t xml:space="preserve">Bello, </w:t>
      </w:r>
      <w:r>
        <w:rPr>
          <w:lang w:val="en-US"/>
        </w:rPr>
        <w:t>Man-Fai Leung, Sin-Chun Ng</w:t>
      </w:r>
      <w:r w:rsidR="008F6B04" w:rsidRPr="008F6B04">
        <w:rPr>
          <w:lang w:val="en-US"/>
        </w:rPr>
        <w:t>. A BERT Framework to Sentiment Analysis of Tweets. Sensors, 2023.</w:t>
      </w:r>
    </w:p>
    <w:p w14:paraId="04D7DD01" w14:textId="742E9ADB" w:rsidR="008F6B04" w:rsidRDefault="008F6B04" w:rsidP="008F6B04">
      <w:pPr>
        <w:spacing w:line="240" w:lineRule="auto"/>
        <w:jc w:val="left"/>
        <w:rPr>
          <w:lang w:val="en-US"/>
        </w:rPr>
      </w:pPr>
    </w:p>
    <w:p w14:paraId="626FC03C" w14:textId="3EE66BD6" w:rsidR="006E7DE0" w:rsidRPr="006707FC" w:rsidRDefault="006E7DE0" w:rsidP="008F6B04">
      <w:pPr>
        <w:spacing w:line="240" w:lineRule="auto"/>
        <w:jc w:val="left"/>
      </w:pPr>
      <w:r>
        <w:rPr>
          <w:lang w:val="en-US"/>
        </w:rPr>
        <w:t xml:space="preserve">Christine Dewi, Rung-Ching Chen, </w:t>
      </w:r>
      <w:proofErr w:type="spellStart"/>
      <w:r>
        <w:rPr>
          <w:lang w:val="en-US"/>
        </w:rPr>
        <w:t>Henochi</w:t>
      </w:r>
      <w:proofErr w:type="spellEnd"/>
      <w:r>
        <w:rPr>
          <w:lang w:val="en-US"/>
        </w:rPr>
        <w:t xml:space="preserve"> </w:t>
      </w:r>
      <w:proofErr w:type="spellStart"/>
      <w:r>
        <w:rPr>
          <w:lang w:val="en-US"/>
        </w:rPr>
        <w:t>Juli</w:t>
      </w:r>
      <w:proofErr w:type="spellEnd"/>
      <w:r>
        <w:rPr>
          <w:lang w:val="en-US"/>
        </w:rPr>
        <w:t xml:space="preserve"> Cristiano, Francesco </w:t>
      </w:r>
      <w:proofErr w:type="spellStart"/>
      <w:r>
        <w:rPr>
          <w:lang w:val="en-US"/>
        </w:rPr>
        <w:t>Cauteruccio</w:t>
      </w:r>
      <w:proofErr w:type="spellEnd"/>
      <w:r>
        <w:rPr>
          <w:lang w:val="en-US"/>
        </w:rPr>
        <w:t xml:space="preserve">. </w:t>
      </w:r>
      <w:r w:rsidRPr="006E7DE0">
        <w:rPr>
          <w:lang w:val="en-US"/>
        </w:rPr>
        <w:t>Multinomial Naïve Bayes Classi</w:t>
      </w:r>
      <w:r>
        <w:rPr>
          <w:lang w:val="en-US"/>
        </w:rPr>
        <w:t>fi</w:t>
      </w:r>
      <w:r w:rsidRPr="006E7DE0">
        <w:rPr>
          <w:lang w:val="en-US"/>
        </w:rPr>
        <w:t>er for Sentiment Analysis of Internet Movie Database</w:t>
      </w:r>
      <w:r>
        <w:rPr>
          <w:lang w:val="en-US"/>
        </w:rPr>
        <w:t xml:space="preserve">. </w:t>
      </w:r>
      <w:r w:rsidRPr="00ED6149">
        <w:t xml:space="preserve">Vietnam </w:t>
      </w:r>
      <w:proofErr w:type="spellStart"/>
      <w:r w:rsidRPr="00ED6149">
        <w:t>Journal</w:t>
      </w:r>
      <w:proofErr w:type="spellEnd"/>
      <w:r w:rsidRPr="00ED6149">
        <w:t xml:space="preserve"> </w:t>
      </w:r>
      <w:proofErr w:type="spellStart"/>
      <w:r w:rsidRPr="00ED6149">
        <w:t>of</w:t>
      </w:r>
      <w:proofErr w:type="spellEnd"/>
      <w:r w:rsidRPr="00ED6149">
        <w:t xml:space="preserve"> Computer Science, 2023.</w:t>
      </w:r>
    </w:p>
    <w:p w14:paraId="1DBEF857" w14:textId="77777777" w:rsidR="006E7DE0" w:rsidRPr="00E954E4" w:rsidRDefault="006E7DE0" w:rsidP="008F6B04">
      <w:pPr>
        <w:spacing w:line="240" w:lineRule="auto"/>
        <w:jc w:val="left"/>
      </w:pPr>
    </w:p>
    <w:p w14:paraId="638B8AE0" w14:textId="45BCD59D" w:rsidR="008F6B04" w:rsidRDefault="008F6B04" w:rsidP="008F6B04">
      <w:pPr>
        <w:spacing w:line="240" w:lineRule="auto"/>
        <w:jc w:val="left"/>
      </w:pPr>
      <w:r w:rsidRPr="00E954E4">
        <w:t xml:space="preserve">Fabrício </w:t>
      </w:r>
      <w:proofErr w:type="spellStart"/>
      <w:r w:rsidRPr="00E954E4">
        <w:t>Bevenuto</w:t>
      </w:r>
      <w:proofErr w:type="spellEnd"/>
      <w:r w:rsidRPr="00E954E4">
        <w:t xml:space="preserve">, Filipe Ribeiro, Matheus Araujo. </w:t>
      </w:r>
      <w:r w:rsidRPr="008F6B04">
        <w:t xml:space="preserve">Métodos para Análises de Sentimentos em Mídias Sociais. Curso rápido em uma conferência de </w:t>
      </w:r>
      <w:proofErr w:type="spellStart"/>
      <w:r w:rsidRPr="008F6B04">
        <w:t>webmedia</w:t>
      </w:r>
      <w:proofErr w:type="spellEnd"/>
      <w:r w:rsidRPr="008F6B04">
        <w:t>, 2015.</w:t>
      </w:r>
    </w:p>
    <w:p w14:paraId="705AE060" w14:textId="77777777" w:rsidR="00E36641" w:rsidRDefault="00E36641" w:rsidP="00E36641">
      <w:pPr>
        <w:spacing w:line="240" w:lineRule="auto"/>
        <w:jc w:val="left"/>
        <w:rPr>
          <w:lang w:val="en-US"/>
        </w:rPr>
      </w:pPr>
      <w:proofErr w:type="spellStart"/>
      <w:r w:rsidRPr="009607C7">
        <w:t>Faisal</w:t>
      </w:r>
      <w:proofErr w:type="spellEnd"/>
      <w:r w:rsidRPr="009607C7">
        <w:t xml:space="preserve"> Kevin </w:t>
      </w:r>
      <w:proofErr w:type="spellStart"/>
      <w:r w:rsidRPr="009607C7">
        <w:t>Alkindy</w:t>
      </w:r>
      <w:proofErr w:type="spellEnd"/>
      <w:r w:rsidRPr="009607C7">
        <w:t xml:space="preserve">, </w:t>
      </w:r>
      <w:proofErr w:type="spellStart"/>
      <w:r w:rsidRPr="009607C7">
        <w:t>Ubaid</w:t>
      </w:r>
      <w:proofErr w:type="spellEnd"/>
      <w:r w:rsidRPr="009607C7">
        <w:t xml:space="preserve"> Mohamed </w:t>
      </w:r>
      <w:proofErr w:type="spellStart"/>
      <w:r w:rsidRPr="009607C7">
        <w:t>Dahir</w:t>
      </w:r>
      <w:proofErr w:type="spellEnd"/>
      <w:r w:rsidRPr="009607C7">
        <w:t xml:space="preserve">. </w:t>
      </w:r>
      <w:r w:rsidRPr="008F6B04">
        <w:rPr>
          <w:lang w:val="en-US"/>
        </w:rPr>
        <w:t xml:space="preserve">Utilizing Machine Learning for Sentiment Analysis of IMDB Movie Review Data. </w:t>
      </w:r>
      <w:r w:rsidRPr="008172B5">
        <w:rPr>
          <w:lang w:val="en-US"/>
        </w:rPr>
        <w:t>International Journal of Engineering Trends and Technology, 2023.</w:t>
      </w:r>
    </w:p>
    <w:p w14:paraId="1F7AEA70" w14:textId="0D1B5CFE" w:rsidR="008F6B04" w:rsidRPr="009607C7" w:rsidRDefault="008F6B04" w:rsidP="008F6B04">
      <w:pPr>
        <w:spacing w:line="240" w:lineRule="auto"/>
        <w:jc w:val="left"/>
        <w:rPr>
          <w:lang w:val="en-US"/>
        </w:rPr>
      </w:pPr>
    </w:p>
    <w:p w14:paraId="6DCB27A8" w14:textId="66AB780A" w:rsidR="002336CD" w:rsidRPr="002336CD" w:rsidRDefault="002336CD" w:rsidP="008F6B04">
      <w:pPr>
        <w:spacing w:line="240" w:lineRule="auto"/>
        <w:jc w:val="left"/>
        <w:rPr>
          <w:lang w:val="en-US"/>
        </w:rPr>
      </w:pPr>
      <w:r w:rsidRPr="002336CD">
        <w:rPr>
          <w:lang w:val="en-US"/>
        </w:rPr>
        <w:t>Haoran Li. Sentiment Analysis on Internet Movie Database (IMDb) Movie Review Dataset: Hyperparameters Tuning for Naïve Bayes Model</w:t>
      </w:r>
      <w:r>
        <w:rPr>
          <w:lang w:val="en-US"/>
        </w:rPr>
        <w:t>. Department of Material Sciences and Engineering, 2023.</w:t>
      </w:r>
    </w:p>
    <w:p w14:paraId="68AB424C" w14:textId="77777777" w:rsidR="002336CD" w:rsidRPr="002336CD" w:rsidRDefault="002336CD" w:rsidP="008F6B04">
      <w:pPr>
        <w:spacing w:line="240" w:lineRule="auto"/>
        <w:jc w:val="left"/>
        <w:rPr>
          <w:lang w:val="en-US"/>
        </w:rPr>
      </w:pPr>
    </w:p>
    <w:p w14:paraId="19F3DCC6" w14:textId="3CF6519F" w:rsidR="008F6B04" w:rsidRPr="008F6B04" w:rsidRDefault="008F6B04" w:rsidP="008F6B04">
      <w:pPr>
        <w:spacing w:line="240" w:lineRule="auto"/>
        <w:jc w:val="left"/>
        <w:rPr>
          <w:lang w:val="en-US"/>
        </w:rPr>
      </w:pPr>
      <w:r w:rsidRPr="00E36641">
        <w:rPr>
          <w:lang w:val="en-US"/>
        </w:rPr>
        <w:t xml:space="preserve">Harsh Sharma, </w:t>
      </w:r>
      <w:r w:rsidR="001F40EE" w:rsidRPr="00E36641">
        <w:rPr>
          <w:lang w:val="en-US"/>
        </w:rPr>
        <w:t xml:space="preserve">Prakash Rokade, Reena Gunjan, </w:t>
      </w:r>
      <w:r w:rsidRPr="00E36641">
        <w:rPr>
          <w:lang w:val="en-US"/>
        </w:rPr>
        <w:t xml:space="preserve">Satyajit Pangaonkar. </w:t>
      </w:r>
      <w:r w:rsidRPr="008F6B04">
        <w:rPr>
          <w:lang w:val="en-US"/>
        </w:rPr>
        <w:t>Sentimental Analysis of Movie Reviews Using Machine Learning. ITM Web of Conferences, 2023.</w:t>
      </w:r>
    </w:p>
    <w:p w14:paraId="7B777648" w14:textId="3101A9A2" w:rsidR="008F6B04" w:rsidRPr="008F6B04" w:rsidRDefault="008F6B04" w:rsidP="008F6B04">
      <w:pPr>
        <w:spacing w:line="240" w:lineRule="auto"/>
        <w:jc w:val="left"/>
        <w:rPr>
          <w:lang w:val="en-US"/>
        </w:rPr>
      </w:pPr>
    </w:p>
    <w:p w14:paraId="27D580E6" w14:textId="62A2B8D8" w:rsidR="008F6B04" w:rsidRPr="008F6B04" w:rsidRDefault="008F6B04" w:rsidP="008F6B04">
      <w:pPr>
        <w:spacing w:line="240" w:lineRule="auto"/>
        <w:jc w:val="left"/>
        <w:rPr>
          <w:lang w:val="en-US"/>
        </w:rPr>
      </w:pPr>
      <w:r w:rsidRPr="008F6B04">
        <w:rPr>
          <w:lang w:val="en-US"/>
        </w:rPr>
        <w:t>Hota HS, Sharma DK, Verma N. Lexicon-based sentiment analysis using Twitter data: a case of COVID-19 outbreak in India and abroad. Data Science for COVID-19, 2021.</w:t>
      </w:r>
    </w:p>
    <w:p w14:paraId="6A34E209" w14:textId="6496A1C4" w:rsidR="008F6B04" w:rsidRDefault="008F6B04" w:rsidP="008F6B04">
      <w:pPr>
        <w:spacing w:line="240" w:lineRule="auto"/>
        <w:jc w:val="left"/>
        <w:rPr>
          <w:lang w:val="en-US"/>
        </w:rPr>
      </w:pPr>
    </w:p>
    <w:p w14:paraId="01C8D238" w14:textId="6B722166" w:rsidR="00C61C29" w:rsidRDefault="00C61C29" w:rsidP="008F6B04">
      <w:pPr>
        <w:spacing w:line="240" w:lineRule="auto"/>
        <w:jc w:val="left"/>
        <w:rPr>
          <w:lang w:val="en-US"/>
        </w:rPr>
      </w:pPr>
      <w:r>
        <w:rPr>
          <w:lang w:val="en-US"/>
        </w:rPr>
        <w:t>Jacob Devlin, Ming-Wei Chang, Kenton Lee, Kristina Toutanova</w:t>
      </w:r>
      <w:r w:rsidRPr="008F6B04">
        <w:rPr>
          <w:lang w:val="en-US"/>
        </w:rPr>
        <w:t>. BERT: Pre-training of Deep Bidirectional Transformers for Language Understanding</w:t>
      </w:r>
      <w:r>
        <w:rPr>
          <w:lang w:val="en-US"/>
        </w:rPr>
        <w:t>. Google AI Language,</w:t>
      </w:r>
      <w:r w:rsidRPr="008F6B04">
        <w:rPr>
          <w:lang w:val="en-US"/>
        </w:rPr>
        <w:t xml:space="preserve"> 2018.</w:t>
      </w:r>
    </w:p>
    <w:p w14:paraId="7F366391" w14:textId="209718DC" w:rsidR="00C61C29" w:rsidRDefault="00C61C29" w:rsidP="008F6B04">
      <w:pPr>
        <w:spacing w:line="240" w:lineRule="auto"/>
        <w:jc w:val="left"/>
        <w:rPr>
          <w:lang w:val="en-US"/>
        </w:rPr>
      </w:pPr>
    </w:p>
    <w:p w14:paraId="5FA178E7" w14:textId="27395B6D" w:rsidR="005F3919" w:rsidRPr="005F3919" w:rsidRDefault="005F3919" w:rsidP="008F6B04">
      <w:pPr>
        <w:spacing w:line="240" w:lineRule="auto"/>
        <w:jc w:val="left"/>
        <w:rPr>
          <w:lang w:val="en-US"/>
        </w:rPr>
      </w:pPr>
      <w:r>
        <w:rPr>
          <w:lang w:val="en-US"/>
        </w:rPr>
        <w:t>Like Hui, Mikhail Belkin. Evaluation Of Neural Architectures Trained with Square Loss vs Cross-</w:t>
      </w:r>
      <w:proofErr w:type="spellStart"/>
      <w:r>
        <w:rPr>
          <w:lang w:val="en-US"/>
        </w:rPr>
        <w:t>Entrophy</w:t>
      </w:r>
      <w:proofErr w:type="spellEnd"/>
      <w:r>
        <w:rPr>
          <w:lang w:val="en-US"/>
        </w:rPr>
        <w:t xml:space="preserve"> in Classification Taks. </w:t>
      </w:r>
      <w:r w:rsidRPr="005F3919">
        <w:rPr>
          <w:lang w:val="en-US"/>
        </w:rPr>
        <w:t>International Conference on Learning Representations</w:t>
      </w:r>
      <w:r>
        <w:rPr>
          <w:lang w:val="en-US"/>
        </w:rPr>
        <w:t>, 2021.</w:t>
      </w:r>
    </w:p>
    <w:p w14:paraId="59F89C94" w14:textId="77777777" w:rsidR="005F3919" w:rsidRPr="008F6B04" w:rsidRDefault="005F3919" w:rsidP="008F6B04">
      <w:pPr>
        <w:spacing w:line="240" w:lineRule="auto"/>
        <w:jc w:val="left"/>
        <w:rPr>
          <w:lang w:val="en-US"/>
        </w:rPr>
      </w:pPr>
    </w:p>
    <w:p w14:paraId="14D1996D" w14:textId="4AB66DFF" w:rsidR="008F6B04" w:rsidRPr="008F6B04" w:rsidRDefault="0019358E" w:rsidP="008F6B04">
      <w:pPr>
        <w:spacing w:line="240" w:lineRule="auto"/>
        <w:jc w:val="left"/>
        <w:rPr>
          <w:lang w:val="en-US"/>
        </w:rPr>
      </w:pPr>
      <w:r w:rsidRPr="008F6B04">
        <w:rPr>
          <w:lang w:val="en-US"/>
        </w:rPr>
        <w:t xml:space="preserve">Mine </w:t>
      </w:r>
      <w:proofErr w:type="spellStart"/>
      <w:r w:rsidRPr="008F6B04">
        <w:rPr>
          <w:lang w:val="en-US"/>
        </w:rPr>
        <w:t>Çetinkaya</w:t>
      </w:r>
      <w:proofErr w:type="spellEnd"/>
      <w:r w:rsidRPr="008F6B04">
        <w:rPr>
          <w:lang w:val="en-US"/>
        </w:rPr>
        <w:t>-Rundel</w:t>
      </w:r>
      <w:r>
        <w:rPr>
          <w:lang w:val="en-US"/>
        </w:rPr>
        <w:t xml:space="preserve">, </w:t>
      </w:r>
      <w:r w:rsidR="008F6B04" w:rsidRPr="008F6B04">
        <w:rPr>
          <w:lang w:val="en-US"/>
        </w:rPr>
        <w:t xml:space="preserve">Mine </w:t>
      </w:r>
      <w:proofErr w:type="spellStart"/>
      <w:r w:rsidR="008F6B04" w:rsidRPr="008F6B04">
        <w:rPr>
          <w:lang w:val="en-US"/>
        </w:rPr>
        <w:t>Dogucu</w:t>
      </w:r>
      <w:proofErr w:type="spellEnd"/>
      <w:r w:rsidR="008F6B04" w:rsidRPr="008F6B04">
        <w:rPr>
          <w:lang w:val="en-US"/>
        </w:rPr>
        <w:t>. Web Scraping in the Statistics and Data Science Curriculum: Challenges and Opportunities, Journal of Statistics and Data Science Education, 2021.</w:t>
      </w:r>
    </w:p>
    <w:p w14:paraId="41F3FBDB" w14:textId="4811DCA5" w:rsidR="008F6B04" w:rsidRPr="008F6B04" w:rsidRDefault="008F6B04" w:rsidP="008F6B04">
      <w:pPr>
        <w:spacing w:line="240" w:lineRule="auto"/>
        <w:jc w:val="left"/>
        <w:rPr>
          <w:lang w:val="en-US"/>
        </w:rPr>
      </w:pPr>
    </w:p>
    <w:p w14:paraId="704A88D8" w14:textId="6D9082B8" w:rsidR="008F6B04" w:rsidRPr="008F6B04" w:rsidRDefault="008F6B04" w:rsidP="008F6B04">
      <w:pPr>
        <w:spacing w:line="240" w:lineRule="auto"/>
        <w:jc w:val="left"/>
        <w:rPr>
          <w:lang w:val="en-US"/>
        </w:rPr>
      </w:pPr>
      <w:proofErr w:type="spellStart"/>
      <w:r w:rsidRPr="00F53C0A">
        <w:rPr>
          <w:lang w:val="es-ES"/>
          <w:rPrChange w:id="71" w:author="Adâmara Santos Gonçalves Felício Adâmara" w:date="2024-01-24T14:09:00Z">
            <w:rPr>
              <w:lang w:val="en-US"/>
            </w:rPr>
          </w:rPrChange>
        </w:rPr>
        <w:t>Murtadha</w:t>
      </w:r>
      <w:proofErr w:type="spellEnd"/>
      <w:r w:rsidRPr="00F53C0A">
        <w:rPr>
          <w:lang w:val="es-ES"/>
          <w:rPrChange w:id="72" w:author="Adâmara Santos Gonçalves Felício Adâmara" w:date="2024-01-24T14:09:00Z">
            <w:rPr>
              <w:lang w:val="en-US"/>
            </w:rPr>
          </w:rPrChange>
        </w:rPr>
        <w:t xml:space="preserve"> B. </w:t>
      </w:r>
      <w:proofErr w:type="spellStart"/>
      <w:r w:rsidRPr="00F53C0A">
        <w:rPr>
          <w:lang w:val="es-ES"/>
          <w:rPrChange w:id="73" w:author="Adâmara Santos Gonçalves Felício Adâmara" w:date="2024-01-24T14:09:00Z">
            <w:rPr>
              <w:lang w:val="en-US"/>
            </w:rPr>
          </w:rPrChange>
        </w:rPr>
        <w:t>Ressan</w:t>
      </w:r>
      <w:proofErr w:type="spellEnd"/>
      <w:r w:rsidRPr="00F53C0A">
        <w:rPr>
          <w:lang w:val="es-ES"/>
          <w:rPrChange w:id="74" w:author="Adâmara Santos Gonçalves Felício Adâmara" w:date="2024-01-24T14:09:00Z">
            <w:rPr>
              <w:lang w:val="en-US"/>
            </w:rPr>
          </w:rPrChange>
        </w:rPr>
        <w:t xml:space="preserve">, </w:t>
      </w:r>
      <w:proofErr w:type="spellStart"/>
      <w:r w:rsidRPr="00F53C0A">
        <w:rPr>
          <w:lang w:val="es-ES"/>
          <w:rPrChange w:id="75" w:author="Adâmara Santos Gonçalves Felício Adâmara" w:date="2024-01-24T14:09:00Z">
            <w:rPr>
              <w:lang w:val="en-US"/>
            </w:rPr>
          </w:rPrChange>
        </w:rPr>
        <w:t>Rehab</w:t>
      </w:r>
      <w:proofErr w:type="spellEnd"/>
      <w:r w:rsidRPr="00F53C0A">
        <w:rPr>
          <w:lang w:val="es-ES"/>
          <w:rPrChange w:id="76" w:author="Adâmara Santos Gonçalves Felício Adâmara" w:date="2024-01-24T14:09:00Z">
            <w:rPr>
              <w:lang w:val="en-US"/>
            </w:rPr>
          </w:rPrChange>
        </w:rPr>
        <w:t xml:space="preserve"> F. Hassan. </w:t>
      </w:r>
      <w:r w:rsidR="00E36641" w:rsidRPr="00E36641">
        <w:rPr>
          <w:lang w:val="en-US"/>
        </w:rPr>
        <w:t>Naïve-Bayes family for sentiment analysis during COVID-19 pandemic and classification tweets</w:t>
      </w:r>
      <w:r w:rsidR="00E36641">
        <w:rPr>
          <w:lang w:val="en-US"/>
        </w:rPr>
        <w:t xml:space="preserve">. </w:t>
      </w:r>
      <w:r w:rsidRPr="008F6B04">
        <w:rPr>
          <w:lang w:val="en-US"/>
        </w:rPr>
        <w:t>Department of Computer science, University of Technology, Baghdad, Iraq, 2022.</w:t>
      </w:r>
    </w:p>
    <w:p w14:paraId="47F7B7A0" w14:textId="28CBCEF2" w:rsidR="008F6B04" w:rsidRDefault="008F6B04" w:rsidP="008F6B04">
      <w:pPr>
        <w:spacing w:line="240" w:lineRule="auto"/>
        <w:jc w:val="left"/>
        <w:rPr>
          <w:lang w:val="en-US"/>
        </w:rPr>
      </w:pPr>
    </w:p>
    <w:p w14:paraId="2DCEF0FB" w14:textId="49191E74" w:rsidR="00E36641" w:rsidRDefault="00E36641" w:rsidP="008F6B04">
      <w:pPr>
        <w:spacing w:line="240" w:lineRule="auto"/>
        <w:jc w:val="left"/>
        <w:rPr>
          <w:lang w:val="en-US"/>
        </w:rPr>
      </w:pPr>
      <w:proofErr w:type="spellStart"/>
      <w:r w:rsidRPr="00E36641">
        <w:rPr>
          <w:lang w:val="en-US"/>
        </w:rPr>
        <w:t>Nassera</w:t>
      </w:r>
      <w:proofErr w:type="spellEnd"/>
      <w:r w:rsidRPr="00E36641">
        <w:rPr>
          <w:lang w:val="en-US"/>
        </w:rPr>
        <w:t xml:space="preserve"> </w:t>
      </w:r>
      <w:proofErr w:type="spellStart"/>
      <w:r w:rsidRPr="00E36641">
        <w:rPr>
          <w:lang w:val="en-US"/>
        </w:rPr>
        <w:t>Habbat</w:t>
      </w:r>
      <w:proofErr w:type="spellEnd"/>
      <w:r w:rsidRPr="00E36641">
        <w:rPr>
          <w:lang w:val="en-US"/>
        </w:rPr>
        <w:t xml:space="preserve">, Hicham Nouri, Houda </w:t>
      </w:r>
      <w:proofErr w:type="spellStart"/>
      <w:r w:rsidRPr="00E36641">
        <w:rPr>
          <w:lang w:val="en-US"/>
        </w:rPr>
        <w:t>Anoun</w:t>
      </w:r>
      <w:proofErr w:type="spellEnd"/>
      <w:r w:rsidRPr="00E36641">
        <w:rPr>
          <w:lang w:val="en-US"/>
        </w:rPr>
        <w:t xml:space="preserve">, Larbi </w:t>
      </w:r>
      <w:proofErr w:type="spellStart"/>
      <w:r w:rsidRPr="00E36641">
        <w:rPr>
          <w:lang w:val="en-US"/>
        </w:rPr>
        <w:t>Hassouni</w:t>
      </w:r>
      <w:proofErr w:type="spellEnd"/>
      <w:r w:rsidRPr="00E36641">
        <w:rPr>
          <w:lang w:val="en-US"/>
        </w:rPr>
        <w:t>. Sentiment analysis of imbalanced datasets using BERT and ensemble stacking for deep learning</w:t>
      </w:r>
      <w:r>
        <w:rPr>
          <w:lang w:val="en-US"/>
        </w:rPr>
        <w:t xml:space="preserve">. </w:t>
      </w:r>
      <w:r w:rsidRPr="009607C7">
        <w:rPr>
          <w:lang w:val="en-US"/>
        </w:rPr>
        <w:t>Research Laboratory on New Economy and Development</w:t>
      </w:r>
      <w:r>
        <w:rPr>
          <w:lang w:val="en-US"/>
        </w:rPr>
        <w:t>, 2023.</w:t>
      </w:r>
    </w:p>
    <w:p w14:paraId="12DFA50E" w14:textId="43CE652D" w:rsidR="00E36641" w:rsidRDefault="00E36641" w:rsidP="008F6B04">
      <w:pPr>
        <w:spacing w:line="240" w:lineRule="auto"/>
        <w:jc w:val="left"/>
        <w:rPr>
          <w:lang w:val="en-US"/>
        </w:rPr>
      </w:pPr>
    </w:p>
    <w:p w14:paraId="600C5B2B" w14:textId="0358D5E3" w:rsidR="00C56E21" w:rsidRPr="00C56E21" w:rsidRDefault="00C56E21" w:rsidP="008F6B04">
      <w:pPr>
        <w:spacing w:line="240" w:lineRule="auto"/>
        <w:jc w:val="left"/>
        <w:rPr>
          <w:lang w:val="en-US"/>
        </w:rPr>
      </w:pPr>
      <w:r w:rsidRPr="00C56E21">
        <w:rPr>
          <w:lang w:val="en-US"/>
        </w:rPr>
        <w:t xml:space="preserve">Rosie </w:t>
      </w:r>
      <w:proofErr w:type="spellStart"/>
      <w:r w:rsidRPr="00C56E21">
        <w:rPr>
          <w:lang w:val="en-US"/>
        </w:rPr>
        <w:t>Dunfornd</w:t>
      </w:r>
      <w:proofErr w:type="spellEnd"/>
      <w:r w:rsidRPr="00C56E21">
        <w:rPr>
          <w:lang w:val="en-US"/>
        </w:rPr>
        <w:t xml:space="preserve">, </w:t>
      </w:r>
      <w:proofErr w:type="spellStart"/>
      <w:r w:rsidRPr="00C56E21">
        <w:rPr>
          <w:lang w:val="en-US"/>
        </w:rPr>
        <w:t>Quanrong</w:t>
      </w:r>
      <w:proofErr w:type="spellEnd"/>
      <w:r w:rsidRPr="00C56E21">
        <w:rPr>
          <w:lang w:val="en-US"/>
        </w:rPr>
        <w:t xml:space="preserve"> </w:t>
      </w:r>
      <w:proofErr w:type="spellStart"/>
      <w:r w:rsidRPr="00C56E21">
        <w:rPr>
          <w:lang w:val="en-US"/>
        </w:rPr>
        <w:t>Su</w:t>
      </w:r>
      <w:proofErr w:type="spellEnd"/>
      <w:r w:rsidRPr="00C56E21">
        <w:rPr>
          <w:lang w:val="en-US"/>
        </w:rPr>
        <w:t xml:space="preserve">, </w:t>
      </w:r>
      <w:proofErr w:type="spellStart"/>
      <w:r w:rsidRPr="00C56E21">
        <w:rPr>
          <w:lang w:val="en-US"/>
        </w:rPr>
        <w:t>Ekraj</w:t>
      </w:r>
      <w:proofErr w:type="spellEnd"/>
      <w:r w:rsidRPr="00C56E21">
        <w:rPr>
          <w:lang w:val="en-US"/>
        </w:rPr>
        <w:t xml:space="preserve"> Tamang, Abiga</w:t>
      </w:r>
      <w:r>
        <w:rPr>
          <w:lang w:val="en-US"/>
        </w:rPr>
        <w:t>il Wintour. The Pareto Principle. The Plymouth Student Scientist, 2024.</w:t>
      </w:r>
    </w:p>
    <w:p w14:paraId="3E55B952" w14:textId="387C21C9" w:rsidR="00C56E21" w:rsidRDefault="00C56E21" w:rsidP="008F6B04">
      <w:pPr>
        <w:spacing w:line="240" w:lineRule="auto"/>
        <w:jc w:val="left"/>
        <w:rPr>
          <w:lang w:val="en-US"/>
        </w:rPr>
      </w:pPr>
    </w:p>
    <w:p w14:paraId="0D28F7A9" w14:textId="1A50A517" w:rsidR="00071B53" w:rsidRPr="00071B53" w:rsidRDefault="00071B53" w:rsidP="008F6B04">
      <w:pPr>
        <w:spacing w:line="240" w:lineRule="auto"/>
        <w:jc w:val="left"/>
        <w:rPr>
          <w:lang w:val="en-US"/>
        </w:rPr>
      </w:pPr>
      <w:r w:rsidRPr="00071B53">
        <w:rPr>
          <w:lang w:val="en-US"/>
        </w:rPr>
        <w:t>Tianyi Zhang</w:t>
      </w:r>
      <w:r>
        <w:rPr>
          <w:rFonts w:ascii="Cambria Math" w:hAnsi="Cambria Math" w:cs="Cambria Math"/>
          <w:lang w:val="en-US"/>
        </w:rPr>
        <w:t>,</w:t>
      </w:r>
      <w:r w:rsidRPr="00071B53">
        <w:rPr>
          <w:lang w:val="en-US"/>
        </w:rPr>
        <w:t xml:space="preserve"> Felix Wu</w:t>
      </w:r>
      <w:r>
        <w:rPr>
          <w:rFonts w:ascii="Cambria Math" w:hAnsi="Cambria Math" w:cs="Cambria Math"/>
          <w:lang w:val="en-US"/>
        </w:rPr>
        <w:t xml:space="preserve">, </w:t>
      </w:r>
      <w:r w:rsidRPr="00071B53">
        <w:rPr>
          <w:lang w:val="en-US"/>
        </w:rPr>
        <w:t>Arzoo Katiyar</w:t>
      </w:r>
      <w:r>
        <w:rPr>
          <w:lang w:val="en-US"/>
        </w:rPr>
        <w:t>,</w:t>
      </w:r>
      <w:r w:rsidRPr="00071B53">
        <w:rPr>
          <w:lang w:val="en-US"/>
        </w:rPr>
        <w:t xml:space="preserve"> Kilian Q. Weinberger</w:t>
      </w:r>
      <w:r>
        <w:rPr>
          <w:lang w:val="en-US"/>
        </w:rPr>
        <w:t>,</w:t>
      </w:r>
      <w:r w:rsidRPr="00071B53">
        <w:rPr>
          <w:lang w:val="en-US"/>
        </w:rPr>
        <w:t xml:space="preserve"> Yoav Artzi</w:t>
      </w:r>
      <w:r>
        <w:rPr>
          <w:lang w:val="en-US"/>
        </w:rPr>
        <w:t xml:space="preserve">. </w:t>
      </w:r>
      <w:r w:rsidR="00BE37F1">
        <w:rPr>
          <w:lang w:val="en-US"/>
        </w:rPr>
        <w:t>Revisiting Few-Sample BERT Fine-</w:t>
      </w:r>
      <w:proofErr w:type="spellStart"/>
      <w:r w:rsidR="00BE37F1">
        <w:rPr>
          <w:lang w:val="en-US"/>
        </w:rPr>
        <w:t>Tuning.</w:t>
      </w:r>
      <w:r w:rsidR="00BE37F1" w:rsidRPr="005F3919">
        <w:rPr>
          <w:lang w:val="en-US"/>
        </w:rPr>
        <w:t>International</w:t>
      </w:r>
      <w:proofErr w:type="spellEnd"/>
      <w:r w:rsidR="00BE37F1" w:rsidRPr="005F3919">
        <w:rPr>
          <w:lang w:val="en-US"/>
        </w:rPr>
        <w:t> Conference on Learning Representations</w:t>
      </w:r>
      <w:r w:rsidR="00BE37F1">
        <w:rPr>
          <w:lang w:val="en-US"/>
        </w:rPr>
        <w:t>, 2021.</w:t>
      </w:r>
    </w:p>
    <w:p w14:paraId="6CC40EE4" w14:textId="1397E1E6" w:rsidR="00071B53" w:rsidRDefault="00071B53" w:rsidP="008F6B04">
      <w:pPr>
        <w:spacing w:line="240" w:lineRule="auto"/>
        <w:jc w:val="left"/>
        <w:rPr>
          <w:lang w:val="en-US"/>
        </w:rPr>
      </w:pPr>
    </w:p>
    <w:p w14:paraId="44C1F392" w14:textId="56EACBDE" w:rsidR="00DA159C" w:rsidRDefault="00DA159C" w:rsidP="008F6B04">
      <w:pPr>
        <w:spacing w:line="240" w:lineRule="auto"/>
        <w:jc w:val="left"/>
        <w:rPr>
          <w:lang w:val="en-US"/>
        </w:rPr>
      </w:pPr>
      <w:proofErr w:type="spellStart"/>
      <w:r>
        <w:rPr>
          <w:lang w:val="en-US"/>
        </w:rPr>
        <w:t>Yankang</w:t>
      </w:r>
      <w:proofErr w:type="spellEnd"/>
      <w:r>
        <w:rPr>
          <w:lang w:val="en-US"/>
        </w:rPr>
        <w:t xml:space="preserve"> </w:t>
      </w:r>
      <w:proofErr w:type="spellStart"/>
      <w:r>
        <w:rPr>
          <w:lang w:val="en-US"/>
        </w:rPr>
        <w:t>Su</w:t>
      </w:r>
      <w:proofErr w:type="spellEnd"/>
      <w:r>
        <w:rPr>
          <w:lang w:val="en-US"/>
        </w:rPr>
        <w:t xml:space="preserve">, Zbigniew j. Kabala. Public perception of </w:t>
      </w:r>
      <w:proofErr w:type="spellStart"/>
      <w:r>
        <w:rPr>
          <w:lang w:val="en-US"/>
        </w:rPr>
        <w:t>ChatGPT</w:t>
      </w:r>
      <w:proofErr w:type="spellEnd"/>
      <w:r>
        <w:rPr>
          <w:lang w:val="en-US"/>
        </w:rPr>
        <w:t xml:space="preserve"> and Transformer Learning for Tweets Sentiment Analysis Using Wolfram Mathematica. MDPI Journal, 2023.</w:t>
      </w:r>
    </w:p>
    <w:p w14:paraId="16B55652" w14:textId="77777777" w:rsidR="00DA159C" w:rsidRPr="00C56E21" w:rsidRDefault="00DA159C" w:rsidP="008F6B04">
      <w:pPr>
        <w:spacing w:line="240" w:lineRule="auto"/>
        <w:jc w:val="left"/>
        <w:rPr>
          <w:lang w:val="en-US"/>
        </w:rPr>
      </w:pPr>
    </w:p>
    <w:p w14:paraId="558AA7AF" w14:textId="7E449723" w:rsidR="00551EA4" w:rsidRPr="0055747D" w:rsidRDefault="008F6B04" w:rsidP="0055747D">
      <w:pPr>
        <w:spacing w:line="240" w:lineRule="auto"/>
        <w:jc w:val="left"/>
        <w:rPr>
          <w:lang w:val="en-US"/>
        </w:rPr>
      </w:pPr>
      <w:r w:rsidRPr="008F6B04">
        <w:rPr>
          <w:lang w:val="en-US"/>
        </w:rPr>
        <w:t>Yassine</w:t>
      </w:r>
      <w:r w:rsidR="0019358E">
        <w:rPr>
          <w:lang w:val="en-US"/>
        </w:rPr>
        <w:t xml:space="preserve"> </w:t>
      </w:r>
      <w:proofErr w:type="spellStart"/>
      <w:r w:rsidR="0019358E" w:rsidRPr="008F6B04">
        <w:rPr>
          <w:lang w:val="en-US"/>
        </w:rPr>
        <w:t>Rodani</w:t>
      </w:r>
      <w:proofErr w:type="spellEnd"/>
      <w:r w:rsidRPr="008F6B04">
        <w:rPr>
          <w:lang w:val="en-US"/>
        </w:rPr>
        <w:t xml:space="preserve">. Movie Sentiment Analysis: A Multinomial </w:t>
      </w:r>
      <w:proofErr w:type="spellStart"/>
      <w:r w:rsidRPr="008F6B04">
        <w:rPr>
          <w:lang w:val="en-US"/>
        </w:rPr>
        <w:t>Naıve</w:t>
      </w:r>
      <w:proofErr w:type="spellEnd"/>
      <w:r w:rsidRPr="008F6B04">
        <w:rPr>
          <w:lang w:val="en-US"/>
        </w:rPr>
        <w:t xml:space="preserve"> Bayes-Based Approach for Assessing User and Critic Opinions</w:t>
      </w:r>
      <w:r w:rsidR="00E36641">
        <w:rPr>
          <w:lang w:val="en-US"/>
        </w:rPr>
        <w:t xml:space="preserve">. University of Haute-Alsace, FR, </w:t>
      </w:r>
      <w:r w:rsidRPr="008F6B04">
        <w:rPr>
          <w:lang w:val="en-US"/>
        </w:rPr>
        <w:t>2019.</w:t>
      </w:r>
    </w:p>
    <w:sectPr w:rsidR="00551EA4" w:rsidRPr="0055747D" w:rsidSect="00187D85">
      <w:headerReference w:type="default" r:id="rId26"/>
      <w:footerReference w:type="default" r:id="rId27"/>
      <w:footerReference w:type="first" r:id="rId28"/>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odrigo Franciozi Rodrigues Da Silva" w:date="2024-01-26T11:05:00Z" w:initials="RFRDS">
    <w:p w14:paraId="6EA308C9" w14:textId="355F36D2" w:rsidR="00FB6E4E" w:rsidRDefault="00FB6E4E">
      <w:pPr>
        <w:pStyle w:val="Textodecomentrio"/>
      </w:pPr>
      <w:r>
        <w:rPr>
          <w:rStyle w:val="Refdecomentrio"/>
        </w:rPr>
        <w:annotationRef/>
      </w:r>
      <w:r>
        <w:t xml:space="preserve">Terceira sugestão de título. </w:t>
      </w:r>
      <w:r>
        <w:br/>
      </w:r>
      <w:r>
        <w:br/>
        <w:t>Pensei como outra possível sugestão, colocar apenas: “Análise de sentimentos no contexto de avaliações de filmes. “</w:t>
      </w:r>
    </w:p>
  </w:comment>
  <w:comment w:id="19" w:author="Rodrigo Franciozi Rodrigues Da Silva" w:date="2024-01-26T11:07:00Z" w:initials="RFRDS">
    <w:p w14:paraId="1E18EC6B" w14:textId="17A09E07" w:rsidR="00F507EF" w:rsidRDefault="00F507EF">
      <w:pPr>
        <w:pStyle w:val="Textodecomentrio"/>
      </w:pPr>
      <w:r>
        <w:rPr>
          <w:rStyle w:val="Refdecomentrio"/>
        </w:rPr>
        <w:annotationRef/>
      </w:r>
      <w:r>
        <w:t>Removi a seção que continha as palavras chaves e resumo, farei ambas na próxima etapa.</w:t>
      </w:r>
    </w:p>
  </w:comment>
  <w:comment w:id="20" w:author="Adâmara Santos Gonçalves Felício Adâmara" w:date="2024-01-24T14:11:00Z" w:initials="AA">
    <w:p w14:paraId="5B98A1AC" w14:textId="77777777" w:rsidR="00F53C0A" w:rsidRDefault="00F53C0A" w:rsidP="00F53C0A">
      <w:pPr>
        <w:pStyle w:val="Textodecomentrio"/>
        <w:jc w:val="left"/>
      </w:pPr>
      <w:r>
        <w:rPr>
          <w:rStyle w:val="Refdecomentrio"/>
        </w:rPr>
        <w:annotationRef/>
      </w:r>
      <w:r>
        <w:t>O ponto final vem após a citação. Ajuste em todo o trabalho.</w:t>
      </w:r>
    </w:p>
  </w:comment>
  <w:comment w:id="21" w:author="Rodrigo Franciozi Rodrigues Da Silva" w:date="2024-01-26T11:10:00Z" w:initials="RFRDS">
    <w:p w14:paraId="765EBD1B" w14:textId="43BBF0DA" w:rsidR="00F67088" w:rsidRDefault="00F67088">
      <w:pPr>
        <w:pStyle w:val="Textodecomentrio"/>
      </w:pPr>
      <w:r>
        <w:rPr>
          <w:rStyle w:val="Refdecomentrio"/>
        </w:rPr>
        <w:annotationRef/>
      </w:r>
      <w:r>
        <w:t>Todos ajustados.</w:t>
      </w:r>
    </w:p>
  </w:comment>
  <w:comment w:id="24" w:author="Adâmara Santos Gonçalves Felício Adâmara" w:date="2024-01-24T14:13:00Z" w:initials="AA">
    <w:p w14:paraId="61C6559C" w14:textId="77777777" w:rsidR="00F53C0A" w:rsidRDefault="00F53C0A" w:rsidP="00F53C0A">
      <w:pPr>
        <w:pStyle w:val="Textodecomentrio"/>
        <w:jc w:val="left"/>
      </w:pPr>
      <w:r>
        <w:rPr>
          <w:rStyle w:val="Refdecomentrio"/>
        </w:rPr>
        <w:annotationRef/>
      </w:r>
      <w:r>
        <w:t>Itálico, ajuste ao longo do texto se necessário</w:t>
      </w:r>
    </w:p>
  </w:comment>
  <w:comment w:id="25" w:author="Rodrigo Franciozi Rodrigues Da Silva" w:date="2024-01-26T11:09:00Z" w:initials="RFRDS">
    <w:p w14:paraId="5014B32A" w14:textId="49199B11" w:rsidR="00F67088" w:rsidRDefault="00F67088">
      <w:pPr>
        <w:pStyle w:val="Textodecomentrio"/>
      </w:pPr>
      <w:r>
        <w:rPr>
          <w:rStyle w:val="Refdecomentrio"/>
        </w:rPr>
        <w:annotationRef/>
      </w:r>
      <w:r>
        <w:t>Todos foram ajustados.</w:t>
      </w:r>
    </w:p>
  </w:comment>
  <w:comment w:id="29" w:author="Rodrigo Franciozi Rodrigues Da Silva" w:date="2024-01-26T11:04:00Z" w:initials="RFRDS">
    <w:p w14:paraId="50C078E3" w14:textId="17D75285" w:rsidR="008C50F0" w:rsidRDefault="008C50F0">
      <w:pPr>
        <w:pStyle w:val="Textodecomentrio"/>
      </w:pPr>
      <w:r>
        <w:rPr>
          <w:rStyle w:val="Refdecomentrio"/>
        </w:rPr>
        <w:annotationRef/>
      </w:r>
      <w:r>
        <w:t>Inserido o parágrafo referente a sugestão de apresentar melhor a importância de uso da técnica de PLN para análise de avaliações de filmes.</w:t>
      </w:r>
    </w:p>
  </w:comment>
  <w:comment w:id="30" w:author="Adâmara Santos Gonçalves Felício Adâmara" w:date="2024-01-24T14:15:00Z" w:initials="AA">
    <w:p w14:paraId="249A9BAF" w14:textId="77777777" w:rsidR="00F53C0A" w:rsidRDefault="00F53C0A" w:rsidP="00F53C0A">
      <w:pPr>
        <w:pStyle w:val="Textodecomentrio"/>
        <w:jc w:val="left"/>
      </w:pPr>
      <w:r>
        <w:rPr>
          <w:rStyle w:val="Refdecomentrio"/>
        </w:rPr>
        <w:annotationRef/>
      </w:r>
      <w:r>
        <w:t>Por hora vamos manter, mas reflita sobre: diferenças entre investigar e comparar</w:t>
      </w:r>
    </w:p>
  </w:comment>
  <w:comment w:id="31" w:author="Rodrigo Franciozi Rodrigues Da Silva" w:date="2024-01-26T11:10:00Z" w:initials="RFRDS">
    <w:p w14:paraId="395FFF9A" w14:textId="3F58987E" w:rsidR="00F67088" w:rsidRDefault="00F67088">
      <w:pPr>
        <w:pStyle w:val="Textodecomentrio"/>
      </w:pPr>
      <w:r>
        <w:rPr>
          <w:rStyle w:val="Refdecomentrio"/>
        </w:rPr>
        <w:annotationRef/>
      </w:r>
      <w:r>
        <w:t>Optei por manter apenas a palavra comparar</w:t>
      </w:r>
    </w:p>
  </w:comment>
  <w:comment w:id="33" w:author="Rodrigo Franciozi Rodrigues Da Silva" w:date="2024-01-26T11:14:00Z" w:initials="RFRDS">
    <w:p w14:paraId="244E3DC7" w14:textId="04AABB7D" w:rsidR="00F34966" w:rsidRPr="00F34966" w:rsidRDefault="00F34966">
      <w:pPr>
        <w:pStyle w:val="Textodecomentrio"/>
        <w:rPr>
          <w:lang w:val="en-US"/>
        </w:rPr>
      </w:pPr>
      <w:r>
        <w:rPr>
          <w:rStyle w:val="Refdecomentrio"/>
        </w:rPr>
        <w:annotationRef/>
      </w:r>
      <w:proofErr w:type="spellStart"/>
      <w:r w:rsidRPr="00F34966">
        <w:rPr>
          <w:lang w:val="en-US"/>
        </w:rPr>
        <w:t>T</w:t>
      </w:r>
      <w:r>
        <w:rPr>
          <w:lang w:val="en-US"/>
        </w:rPr>
        <w:t>r</w:t>
      </w:r>
      <w:r w:rsidRPr="00F34966">
        <w:rPr>
          <w:lang w:val="en-US"/>
        </w:rPr>
        <w:t>aduzi</w:t>
      </w:r>
      <w:proofErr w:type="spellEnd"/>
      <w:r w:rsidRPr="00F34966">
        <w:rPr>
          <w:lang w:val="en-US"/>
        </w:rPr>
        <w:t xml:space="preserve"> stop-words para </w:t>
      </w:r>
      <w:proofErr w:type="spellStart"/>
      <w:r w:rsidRPr="00F34966">
        <w:rPr>
          <w:lang w:val="en-US"/>
        </w:rPr>
        <w:t>pt-b</w:t>
      </w:r>
      <w:r>
        <w:rPr>
          <w:lang w:val="en-US"/>
        </w:rPr>
        <w:t>r</w:t>
      </w:r>
      <w:proofErr w:type="spellEnd"/>
    </w:p>
  </w:comment>
  <w:comment w:id="34" w:author="Rodrigo Franciozi Rodrigues Da Silva" w:date="2024-01-26T11:19:00Z" w:initials="RFRDS">
    <w:p w14:paraId="49D63BA3" w14:textId="77777777" w:rsidR="00721369" w:rsidRDefault="00721369">
      <w:pPr>
        <w:pStyle w:val="Textodecomentrio"/>
      </w:pPr>
      <w:r>
        <w:rPr>
          <w:rStyle w:val="Refdecomentrio"/>
        </w:rPr>
        <w:annotationRef/>
      </w:r>
      <w:r>
        <w:t>Percebi que após a formatação como justificado da legenda referente a imagem abaixo, fica realmente feio de visualizar, mas acabei deixando dessa maneira por conta do documento oficial das normal da USP para elaboração:</w:t>
      </w:r>
      <w:r>
        <w:br/>
      </w:r>
      <w:r>
        <w:br/>
        <w:t xml:space="preserve"> “</w:t>
      </w:r>
      <w:r>
        <w:rPr>
          <w:sz w:val="22"/>
          <w:szCs w:val="22"/>
        </w:rPr>
        <w:t>Os títulos devem ser localizados abaixo das figuras, com o texto justificado às margens, precedido da palavra Figura e o número em algarismo arábico</w:t>
      </w:r>
      <w:r>
        <w:t>”</w:t>
      </w:r>
    </w:p>
    <w:p w14:paraId="29F23139" w14:textId="77777777" w:rsidR="007B51C1" w:rsidRDefault="007B51C1">
      <w:pPr>
        <w:pStyle w:val="Textodecomentrio"/>
      </w:pPr>
    </w:p>
    <w:p w14:paraId="052C4D9D" w14:textId="753E3AE2" w:rsidR="007B51C1" w:rsidRDefault="007B51C1">
      <w:pPr>
        <w:pStyle w:val="Textodecomentrio"/>
      </w:pPr>
      <w:r>
        <w:t xml:space="preserve">Deixo justificado, ou mudo para alinhado </w:t>
      </w:r>
      <w:proofErr w:type="spellStart"/>
      <w:r>
        <w:t>a</w:t>
      </w:r>
      <w:proofErr w:type="spellEnd"/>
      <w:r>
        <w:t xml:space="preserve"> esquerda mesmo?</w:t>
      </w:r>
    </w:p>
  </w:comment>
  <w:comment w:id="41" w:author="Rodrigo Franciozi Rodrigues Da Silva" w:date="2024-01-26T11:11:00Z" w:initials="RFRDS">
    <w:p w14:paraId="4D5DE1FE" w14:textId="23DB2E45" w:rsidR="00CF67E0" w:rsidRDefault="00CF67E0">
      <w:pPr>
        <w:pStyle w:val="Textodecomentrio"/>
      </w:pPr>
      <w:r>
        <w:rPr>
          <w:rStyle w:val="Refdecomentrio"/>
        </w:rPr>
        <w:annotationRef/>
      </w:r>
      <w:r>
        <w:t>Removi a categoria de métodos e optei por manter apenas “base de dados” e “metodologias”</w:t>
      </w:r>
    </w:p>
  </w:comment>
  <w:comment w:id="43" w:author="Adâmara Santos Gonçalves Felício Adâmara" w:date="2024-01-24T14:18:00Z" w:initials="AA">
    <w:p w14:paraId="420A8DA9" w14:textId="77777777" w:rsidR="00F53C0A" w:rsidRDefault="00F53C0A" w:rsidP="00F53C0A">
      <w:pPr>
        <w:pStyle w:val="Textodecomentrio"/>
        <w:jc w:val="left"/>
      </w:pPr>
      <w:r>
        <w:rPr>
          <w:rStyle w:val="Refdecomentrio"/>
        </w:rPr>
        <w:annotationRef/>
      </w:r>
      <w:r>
        <w:t>Foi necessário, Correto?</w:t>
      </w:r>
    </w:p>
  </w:comment>
  <w:comment w:id="44" w:author="Rodrigo Franciozi Rodrigues Da Silva" w:date="2024-01-26T11:09:00Z" w:initials="RFRDS">
    <w:p w14:paraId="3E1C222D" w14:textId="7C6EB1A9" w:rsidR="00AD6A14" w:rsidRDefault="00AD6A14">
      <w:pPr>
        <w:pStyle w:val="Textodecomentrio"/>
      </w:pPr>
      <w:r>
        <w:rPr>
          <w:rStyle w:val="Refdecomentrio"/>
        </w:rPr>
        <w:annotationRef/>
      </w:r>
      <w:r>
        <w:t>Correto.</w:t>
      </w:r>
    </w:p>
  </w:comment>
  <w:comment w:id="48" w:author="Rodrigo Franciozi Rodrigues Da Silva" w:date="2024-01-26T11:12:00Z" w:initials="RFRDS">
    <w:p w14:paraId="1C1DEB64" w14:textId="296F5B77" w:rsidR="00D47DBA" w:rsidRDefault="00D47DBA">
      <w:pPr>
        <w:pStyle w:val="Textodecomentrio"/>
      </w:pPr>
      <w:r>
        <w:rPr>
          <w:rStyle w:val="Refdecomentrio"/>
        </w:rPr>
        <w:annotationRef/>
      </w:r>
      <w:r>
        <w:t xml:space="preserve">Alterei a expressão bag </w:t>
      </w:r>
      <w:proofErr w:type="spellStart"/>
      <w:r>
        <w:t>of</w:t>
      </w:r>
      <w:proofErr w:type="spellEnd"/>
      <w:r>
        <w:t xml:space="preserve"> </w:t>
      </w:r>
      <w:proofErr w:type="spellStart"/>
      <w:r>
        <w:t>words</w:t>
      </w:r>
      <w:proofErr w:type="spellEnd"/>
      <w:r>
        <w:t xml:space="preserve"> para </w:t>
      </w:r>
      <w:proofErr w:type="spellStart"/>
      <w:r>
        <w:t>pt-br</w:t>
      </w:r>
      <w:proofErr w:type="spellEnd"/>
    </w:p>
  </w:comment>
  <w:comment w:id="52" w:author="Rodrigo Franciozi Rodrigues Da Silva" w:date="2024-01-26T11:05:00Z" w:initials="RFRDS">
    <w:p w14:paraId="3A8565F3" w14:textId="08960C10" w:rsidR="008C50F0" w:rsidRDefault="008C50F0">
      <w:pPr>
        <w:pStyle w:val="Textodecomentrio"/>
      </w:pPr>
      <w:r>
        <w:rPr>
          <w:rStyle w:val="Refdecomentrio"/>
        </w:rPr>
        <w:annotationRef/>
      </w:r>
      <w:r>
        <w:t>Contexto melhorado e com citação do motivo disso ser possível</w:t>
      </w:r>
    </w:p>
  </w:comment>
  <w:comment w:id="55" w:author="Adâmara Santos Gonçalves Felício Adâmara" w:date="2024-01-24T14:16:00Z" w:initials="AA">
    <w:p w14:paraId="0966A5A9" w14:textId="2E8EFF86" w:rsidR="00B7378F" w:rsidRDefault="00F53C0A" w:rsidP="00F53C0A">
      <w:pPr>
        <w:pStyle w:val="Textodecomentrio"/>
        <w:jc w:val="left"/>
      </w:pPr>
      <w:r>
        <w:rPr>
          <w:rStyle w:val="Refdecomentrio"/>
        </w:rPr>
        <w:annotationRef/>
      </w:r>
      <w:r>
        <w:t>Revisar tempo verbal ao longo do texto, não apenas nesta seção.</w:t>
      </w:r>
    </w:p>
  </w:comment>
  <w:comment w:id="56" w:author="Adâmara Santos Gonçalves Felício Adâmara" w:date="2024-01-24T14:18:00Z" w:initials="AA">
    <w:p w14:paraId="60F6EA6A" w14:textId="77777777" w:rsidR="00F53C0A" w:rsidRDefault="00F53C0A" w:rsidP="00F53C0A">
      <w:pPr>
        <w:pStyle w:val="Textodecomentrio"/>
        <w:jc w:val="left"/>
      </w:pPr>
      <w:r>
        <w:rPr>
          <w:rStyle w:val="Refdecomentrio"/>
        </w:rPr>
        <w:annotationRef/>
      </w:r>
      <w:r>
        <w:t>Recortei o parágrafo para o final da seção. É usual em trabalhos acadêmicos que apareça apenas ao final.</w:t>
      </w:r>
    </w:p>
  </w:comment>
  <w:comment w:id="57" w:author="Rodrigo Franciozi Rodrigues Da Silva" w:date="2024-01-26T11:23:00Z" w:initials="RFRDS">
    <w:p w14:paraId="3EED7BDD" w14:textId="2F9D9688" w:rsidR="00B7378F" w:rsidRDefault="00B7378F">
      <w:pPr>
        <w:pStyle w:val="Textodecomentrio"/>
      </w:pPr>
      <w:r>
        <w:rPr>
          <w:rStyle w:val="Refdecomentrio"/>
        </w:rPr>
        <w:annotationRef/>
      </w:r>
      <w:r>
        <w:t xml:space="preserve">Agradeço. Acredito que o tempo verbal tenha sido ajustado de maneira correta no decorrer do texto. </w:t>
      </w:r>
    </w:p>
  </w:comment>
  <w:comment w:id="62" w:author="Rodrigo Franciozi Rodrigues Da Silva" w:date="2024-01-26T11:03:00Z" w:initials="RFRDS">
    <w:p w14:paraId="4A6777AC" w14:textId="53C5BBB9" w:rsidR="00952648" w:rsidRDefault="00952648">
      <w:pPr>
        <w:pStyle w:val="Textodecomentrio"/>
      </w:pPr>
      <w:r>
        <w:rPr>
          <w:rStyle w:val="Refdecomentrio"/>
        </w:rPr>
        <w:annotationRef/>
      </w:r>
      <w:r>
        <w:t>Movi a figura 2</w:t>
      </w:r>
      <w:r w:rsidR="00CE43E6">
        <w:t xml:space="preserve"> e o texto associado a ela</w:t>
      </w:r>
      <w:r>
        <w:t xml:space="preserve"> para o in</w:t>
      </w:r>
      <w:r w:rsidR="00CE43E6">
        <w:t>í</w:t>
      </w:r>
      <w:r>
        <w:t>cio do tópico de resultados preliminares</w:t>
      </w:r>
    </w:p>
  </w:comment>
  <w:comment w:id="65" w:author="Rodrigo Franciozi Rodrigues Da Silva" w:date="2024-01-26T11:02:00Z" w:initials="RFRDS">
    <w:p w14:paraId="564EEB96" w14:textId="4359A849" w:rsidR="00952648" w:rsidRDefault="00952648">
      <w:pPr>
        <w:pStyle w:val="Textodecomentrio"/>
      </w:pPr>
      <w:r>
        <w:rPr>
          <w:rStyle w:val="Refdecomentrio"/>
        </w:rPr>
        <w:annotationRef/>
      </w:r>
      <w:r>
        <w:t>Discussão com mais detalhes referente as matrizes de confusão</w:t>
      </w:r>
      <w:r w:rsidR="00CE43E6">
        <w:t xml:space="preserve"> (figura 3)</w:t>
      </w:r>
    </w:p>
  </w:comment>
  <w:comment w:id="68" w:author="Rodrigo Franciozi Rodrigues Da Silva" w:date="2024-01-26T11:01:00Z" w:initials="RFRDS">
    <w:p w14:paraId="62F0D03B" w14:textId="1C7FEB1D" w:rsidR="00952648" w:rsidRDefault="00952648">
      <w:pPr>
        <w:pStyle w:val="Textodecomentrio"/>
      </w:pPr>
      <w:r>
        <w:rPr>
          <w:rStyle w:val="Refdecomentrio"/>
        </w:rPr>
        <w:annotationRef/>
      </w:r>
      <w:r>
        <w:t xml:space="preserve">Discussão com </w:t>
      </w:r>
      <w:r w:rsidR="00CE43E6">
        <w:t xml:space="preserve">maior número de </w:t>
      </w:r>
      <w:r>
        <w:t xml:space="preserve">detalhes referente a figura </w:t>
      </w:r>
      <w:r w:rsidR="00CE43E6">
        <w:t>4</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A308C9" w15:done="0"/>
  <w15:commentEx w15:paraId="1E18EC6B" w15:done="0"/>
  <w15:commentEx w15:paraId="5B98A1AC" w15:done="1"/>
  <w15:commentEx w15:paraId="765EBD1B" w15:paraIdParent="5B98A1AC" w15:done="0"/>
  <w15:commentEx w15:paraId="61C6559C" w15:done="1"/>
  <w15:commentEx w15:paraId="5014B32A" w15:paraIdParent="61C6559C" w15:done="1"/>
  <w15:commentEx w15:paraId="50C078E3" w15:done="0"/>
  <w15:commentEx w15:paraId="249A9BAF" w15:done="1"/>
  <w15:commentEx w15:paraId="395FFF9A" w15:paraIdParent="249A9BAF" w15:done="0"/>
  <w15:commentEx w15:paraId="244E3DC7" w15:done="0"/>
  <w15:commentEx w15:paraId="052C4D9D" w15:done="0"/>
  <w15:commentEx w15:paraId="4D5DE1FE" w15:done="0"/>
  <w15:commentEx w15:paraId="420A8DA9" w15:done="1"/>
  <w15:commentEx w15:paraId="3E1C222D" w15:paraIdParent="420A8DA9" w15:done="1"/>
  <w15:commentEx w15:paraId="1C1DEB64" w15:done="0"/>
  <w15:commentEx w15:paraId="3A8565F3" w15:done="0"/>
  <w15:commentEx w15:paraId="0966A5A9" w15:done="1"/>
  <w15:commentEx w15:paraId="60F6EA6A" w15:paraIdParent="0966A5A9" w15:done="1"/>
  <w15:commentEx w15:paraId="3EED7BDD" w15:paraIdParent="0966A5A9" w15:done="0"/>
  <w15:commentEx w15:paraId="4A6777AC" w15:done="0"/>
  <w15:commentEx w15:paraId="564EEB96" w15:done="0"/>
  <w15:commentEx w15:paraId="62F0D0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95E1086" w16cex:dateUtc="2024-01-26T14:05:00Z"/>
  <w16cex:commentExtensible w16cex:durableId="295E10E6" w16cex:dateUtc="2024-01-26T14:07:00Z"/>
  <w16cex:commentExtensible w16cex:durableId="2F5910A8" w16cex:dateUtc="2024-01-24T17:11:00Z"/>
  <w16cex:commentExtensible w16cex:durableId="295E118A" w16cex:dateUtc="2024-01-26T14:10:00Z"/>
  <w16cex:commentExtensible w16cex:durableId="57E14D40" w16cex:dateUtc="2024-01-24T17:13:00Z"/>
  <w16cex:commentExtensible w16cex:durableId="295E1174" w16cex:dateUtc="2024-01-26T14:09:00Z"/>
  <w16cex:commentExtensible w16cex:durableId="295E1025" w16cex:dateUtc="2024-01-26T14:04:00Z"/>
  <w16cex:commentExtensible w16cex:durableId="6DFAAD9F" w16cex:dateUtc="2024-01-24T17:15:00Z"/>
  <w16cex:commentExtensible w16cex:durableId="295E11A7" w16cex:dateUtc="2024-01-26T14:10:00Z"/>
  <w16cex:commentExtensible w16cex:durableId="295E12A5" w16cex:dateUtc="2024-01-26T14:14:00Z"/>
  <w16cex:commentExtensible w16cex:durableId="295E13A4" w16cex:dateUtc="2024-01-26T14:19:00Z"/>
  <w16cex:commentExtensible w16cex:durableId="295E11D4" w16cex:dateUtc="2024-01-26T14:11:00Z"/>
  <w16cex:commentExtensible w16cex:durableId="7E1A927F" w16cex:dateUtc="2024-01-24T17:18:00Z"/>
  <w16cex:commentExtensible w16cex:durableId="295E1150" w16cex:dateUtc="2024-01-26T14:09:00Z"/>
  <w16cex:commentExtensible w16cex:durableId="295E123A" w16cex:dateUtc="2024-01-26T14:12:00Z"/>
  <w16cex:commentExtensible w16cex:durableId="295E105F" w16cex:dateUtc="2024-01-26T14:05:00Z"/>
  <w16cex:commentExtensible w16cex:durableId="13E700E5" w16cex:dateUtc="2024-01-24T17:16:00Z"/>
  <w16cex:commentExtensible w16cex:durableId="7195B6B7" w16cex:dateUtc="2024-01-24T17:18:00Z"/>
  <w16cex:commentExtensible w16cex:durableId="295E14A6" w16cex:dateUtc="2024-01-26T14:23:00Z"/>
  <w16cex:commentExtensible w16cex:durableId="295E0FE8" w16cex:dateUtc="2024-01-26T14:03:00Z"/>
  <w16cex:commentExtensible w16cex:durableId="295E0FCB" w16cex:dateUtc="2024-01-26T14:02:00Z"/>
  <w16cex:commentExtensible w16cex:durableId="295E0F9A" w16cex:dateUtc="2024-01-26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A308C9" w16cid:durableId="295E1086"/>
  <w16cid:commentId w16cid:paraId="1E18EC6B" w16cid:durableId="295E10E6"/>
  <w16cid:commentId w16cid:paraId="5B98A1AC" w16cid:durableId="2F5910A8"/>
  <w16cid:commentId w16cid:paraId="765EBD1B" w16cid:durableId="295E118A"/>
  <w16cid:commentId w16cid:paraId="61C6559C" w16cid:durableId="57E14D40"/>
  <w16cid:commentId w16cid:paraId="5014B32A" w16cid:durableId="295E1174"/>
  <w16cid:commentId w16cid:paraId="50C078E3" w16cid:durableId="295E1025"/>
  <w16cid:commentId w16cid:paraId="249A9BAF" w16cid:durableId="6DFAAD9F"/>
  <w16cid:commentId w16cid:paraId="395FFF9A" w16cid:durableId="295E11A7"/>
  <w16cid:commentId w16cid:paraId="244E3DC7" w16cid:durableId="295E12A5"/>
  <w16cid:commentId w16cid:paraId="052C4D9D" w16cid:durableId="295E13A4"/>
  <w16cid:commentId w16cid:paraId="4D5DE1FE" w16cid:durableId="295E11D4"/>
  <w16cid:commentId w16cid:paraId="420A8DA9" w16cid:durableId="7E1A927F"/>
  <w16cid:commentId w16cid:paraId="3E1C222D" w16cid:durableId="295E1150"/>
  <w16cid:commentId w16cid:paraId="1C1DEB64" w16cid:durableId="295E123A"/>
  <w16cid:commentId w16cid:paraId="3A8565F3" w16cid:durableId="295E105F"/>
  <w16cid:commentId w16cid:paraId="0966A5A9" w16cid:durableId="13E700E5"/>
  <w16cid:commentId w16cid:paraId="60F6EA6A" w16cid:durableId="7195B6B7"/>
  <w16cid:commentId w16cid:paraId="3EED7BDD" w16cid:durableId="295E14A6"/>
  <w16cid:commentId w16cid:paraId="4A6777AC" w16cid:durableId="295E0FE8"/>
  <w16cid:commentId w16cid:paraId="564EEB96" w16cid:durableId="295E0FCB"/>
  <w16cid:commentId w16cid:paraId="62F0D03B" w16cid:durableId="295E0F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DF7E1" w14:textId="77777777" w:rsidR="005045A5" w:rsidRDefault="005045A5" w:rsidP="005F5FEB">
      <w:pPr>
        <w:spacing w:line="240" w:lineRule="auto"/>
      </w:pPr>
      <w:r>
        <w:separator/>
      </w:r>
    </w:p>
  </w:endnote>
  <w:endnote w:type="continuationSeparator" w:id="0">
    <w:p w14:paraId="4DEF84C0" w14:textId="77777777" w:rsidR="005045A5" w:rsidRDefault="005045A5"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C3B71" w14:textId="77777777" w:rsidR="00944654" w:rsidRDefault="0094465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2360599"/>
      <w:docPartObj>
        <w:docPartGallery w:val="Page Numbers (Bottom of Page)"/>
        <w:docPartUnique/>
      </w:docPartObj>
    </w:sdtPr>
    <w:sdtEndPr/>
    <w:sdtContent>
      <w:p w14:paraId="450CB916" w14:textId="77777777" w:rsidR="0094025E" w:rsidRDefault="005045A5">
        <w:pPr>
          <w:pStyle w:val="Rodap"/>
          <w:jc w:val="right"/>
        </w:pPr>
      </w:p>
    </w:sdtContent>
  </w:sdt>
  <w:p w14:paraId="450CB917" w14:textId="77777777" w:rsidR="0094025E" w:rsidRDefault="0094025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7849A" w14:textId="77777777" w:rsidR="005045A5" w:rsidRDefault="005045A5" w:rsidP="005F5FEB">
      <w:pPr>
        <w:spacing w:line="240" w:lineRule="auto"/>
      </w:pPr>
      <w:bookmarkStart w:id="0" w:name="_Hlk493588901"/>
      <w:bookmarkEnd w:id="0"/>
      <w:r>
        <w:separator/>
      </w:r>
    </w:p>
  </w:footnote>
  <w:footnote w:type="continuationSeparator" w:id="0">
    <w:p w14:paraId="3A3F5FD1" w14:textId="77777777" w:rsidR="005045A5" w:rsidRDefault="005045A5"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13FD2" w14:textId="77777777" w:rsidR="00944654" w:rsidRDefault="0094465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oel="http://schemas.microsoft.com/office/2019/extlst">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8" w14:textId="2683B2B9" w:rsidR="00D92CD6" w:rsidRPr="00D52F94" w:rsidRDefault="008F2AC4" w:rsidP="00D92CD6">
    <w:pPr>
      <w:pStyle w:val="SemEspaamento"/>
      <w:ind w:right="3968"/>
      <w:rPr>
        <w:sz w:val="16"/>
        <w:szCs w:val="17"/>
      </w:rPr>
    </w:pPr>
    <w:bookmarkStart w:id="7" w:name="_Hlk33885723"/>
    <w:bookmarkStart w:id="8" w:name="_Hlk33885724"/>
    <w:bookmarkStart w:id="9" w:name="_Hlk33895896"/>
    <w:bookmarkStart w:id="10" w:name="_Hlk33895897"/>
    <w:bookmarkStart w:id="11" w:name="_Hlk33895939"/>
    <w:bookmarkStart w:id="12" w:name="_Hlk33895940"/>
    <w:bookmarkStart w:id="13" w:name="_Hlk33948838"/>
    <w:bookmarkStart w:id="14" w:name="_Hlk33948839"/>
    <w:bookmarkStart w:id="15" w:name="_Hlk33953468"/>
    <w:bookmarkStart w:id="16" w:name="_Hlk33953469"/>
    <w:bookmarkStart w:id="17" w:name="_Hlk33974381"/>
    <w:bookmarkStart w:id="18"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2A20C5">
      <w:rPr>
        <w:sz w:val="16"/>
        <w:szCs w:val="17"/>
      </w:rPr>
      <w:t xml:space="preserve">Data Science e </w:t>
    </w:r>
    <w:proofErr w:type="spellStart"/>
    <w:r w:rsidR="002A20C5">
      <w:rPr>
        <w:sz w:val="16"/>
        <w:szCs w:val="17"/>
      </w:rPr>
      <w:t>Analytics</w:t>
    </w:r>
    <w:proofErr w:type="spellEnd"/>
    <w:r w:rsidR="00EB5E64">
      <w:rPr>
        <w:sz w:val="16"/>
        <w:szCs w:val="17"/>
      </w:rPr>
      <w:t xml:space="preserve"> – </w:t>
    </w:r>
    <w:r w:rsidR="002A20C5">
      <w:rPr>
        <w:sz w:val="16"/>
        <w:szCs w:val="17"/>
      </w:rPr>
      <w:t>2024</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7"/>
  <w:bookmarkEnd w:id="8"/>
  <w:bookmarkEnd w:id="9"/>
  <w:bookmarkEnd w:id="10"/>
  <w:bookmarkEnd w:id="11"/>
  <w:bookmarkEnd w:id="12"/>
  <w:bookmarkEnd w:id="13"/>
  <w:bookmarkEnd w:id="14"/>
  <w:bookmarkEnd w:id="15"/>
  <w:bookmarkEnd w:id="16"/>
  <w:bookmarkEnd w:id="17"/>
  <w:bookmarkEnd w:id="18"/>
  <w:p w14:paraId="450CB91A" w14:textId="77777777" w:rsidR="001E108A" w:rsidRPr="00D92CD6" w:rsidRDefault="001E108A" w:rsidP="00D92CD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3C5D8" w14:textId="7442E46D" w:rsidR="00944654" w:rsidRPr="00D52F94" w:rsidRDefault="00992A07" w:rsidP="00EE21D2">
    <w:pPr>
      <w:pStyle w:val="SemEspaamento"/>
      <w:ind w:right="3968"/>
      <w:rPr>
        <w:sz w:val="16"/>
        <w:szCs w:val="17"/>
      </w:rPr>
    </w:pPr>
    <w:bookmarkStart w:id="77" w:name="_Hlk33913842"/>
    <w:bookmarkStart w:id="78"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944654">
      <w:rPr>
        <w:sz w:val="16"/>
        <w:szCs w:val="17"/>
      </w:rPr>
      <w:t xml:space="preserve">Data Science e </w:t>
    </w:r>
    <w:proofErr w:type="spellStart"/>
    <w:r w:rsidR="00944654">
      <w:rPr>
        <w:sz w:val="16"/>
        <w:szCs w:val="17"/>
      </w:rPr>
      <w:t>Analytics</w:t>
    </w:r>
    <w:proofErr w:type="spellEnd"/>
    <w:r w:rsidR="00EE21D2">
      <w:rPr>
        <w:sz w:val="16"/>
        <w:szCs w:val="17"/>
      </w:rPr>
      <w:t xml:space="preserve"> – </w:t>
    </w:r>
    <w:r w:rsidR="00944654">
      <w:rPr>
        <w:sz w:val="16"/>
        <w:szCs w:val="17"/>
      </w:rPr>
      <w:t>2024</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77"/>
  <w:bookmarkEnd w:id="78"/>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drigo Franciozi Rodrigues Da Silva">
    <w15:presenceInfo w15:providerId="AD" w15:userId="S::rodrigo.frsilva@einstein.br::c217e62f-ff78-48ad-a640-519169195d66"/>
  </w15:person>
  <w15:person w15:author="Adâmara Santos Gonçalves Felício Adâmara">
    <w15:presenceInfo w15:providerId="AD" w15:userId="S::a150516@g.unicamp.br::bcd6ba02-23a9-4687-b21d-3aba90fb1b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26D14"/>
    <w:rsid w:val="000318BF"/>
    <w:rsid w:val="0003392C"/>
    <w:rsid w:val="00033ABE"/>
    <w:rsid w:val="000379B9"/>
    <w:rsid w:val="000414DF"/>
    <w:rsid w:val="00041B83"/>
    <w:rsid w:val="00041D7C"/>
    <w:rsid w:val="00042541"/>
    <w:rsid w:val="000426EC"/>
    <w:rsid w:val="00046EC2"/>
    <w:rsid w:val="00053C35"/>
    <w:rsid w:val="00054A88"/>
    <w:rsid w:val="00055A99"/>
    <w:rsid w:val="0006184C"/>
    <w:rsid w:val="0006582A"/>
    <w:rsid w:val="00071B53"/>
    <w:rsid w:val="00080BC8"/>
    <w:rsid w:val="000821B9"/>
    <w:rsid w:val="00096110"/>
    <w:rsid w:val="000A1F2D"/>
    <w:rsid w:val="000A23B0"/>
    <w:rsid w:val="000A46BE"/>
    <w:rsid w:val="000A64CD"/>
    <w:rsid w:val="000A7332"/>
    <w:rsid w:val="000B6C41"/>
    <w:rsid w:val="000B7B45"/>
    <w:rsid w:val="000C043D"/>
    <w:rsid w:val="000C3C52"/>
    <w:rsid w:val="000C5DBE"/>
    <w:rsid w:val="000C5E50"/>
    <w:rsid w:val="000C673E"/>
    <w:rsid w:val="000D4538"/>
    <w:rsid w:val="000D65A6"/>
    <w:rsid w:val="000D7128"/>
    <w:rsid w:val="000E6826"/>
    <w:rsid w:val="000F06D0"/>
    <w:rsid w:val="000F3312"/>
    <w:rsid w:val="000F53BF"/>
    <w:rsid w:val="000F7383"/>
    <w:rsid w:val="00103C8C"/>
    <w:rsid w:val="0010566C"/>
    <w:rsid w:val="00106E6C"/>
    <w:rsid w:val="00111217"/>
    <w:rsid w:val="001179F3"/>
    <w:rsid w:val="00123A50"/>
    <w:rsid w:val="001349B7"/>
    <w:rsid w:val="00140F4E"/>
    <w:rsid w:val="0014260C"/>
    <w:rsid w:val="001433EF"/>
    <w:rsid w:val="00152982"/>
    <w:rsid w:val="00155291"/>
    <w:rsid w:val="00155FEB"/>
    <w:rsid w:val="00156407"/>
    <w:rsid w:val="001650D8"/>
    <w:rsid w:val="00173435"/>
    <w:rsid w:val="0017695E"/>
    <w:rsid w:val="0018079B"/>
    <w:rsid w:val="00183B05"/>
    <w:rsid w:val="0018509A"/>
    <w:rsid w:val="00187D85"/>
    <w:rsid w:val="0019358E"/>
    <w:rsid w:val="00196DB1"/>
    <w:rsid w:val="001A1409"/>
    <w:rsid w:val="001A2B26"/>
    <w:rsid w:val="001A3AE9"/>
    <w:rsid w:val="001B18C9"/>
    <w:rsid w:val="001B29CD"/>
    <w:rsid w:val="001B7001"/>
    <w:rsid w:val="001B7670"/>
    <w:rsid w:val="001B7C5F"/>
    <w:rsid w:val="001E108A"/>
    <w:rsid w:val="001E6121"/>
    <w:rsid w:val="001E6B8D"/>
    <w:rsid w:val="001E7204"/>
    <w:rsid w:val="001F0A4F"/>
    <w:rsid w:val="001F40EE"/>
    <w:rsid w:val="001F5096"/>
    <w:rsid w:val="001F677B"/>
    <w:rsid w:val="002013ED"/>
    <w:rsid w:val="0020251F"/>
    <w:rsid w:val="002079BB"/>
    <w:rsid w:val="002138F6"/>
    <w:rsid w:val="00214A52"/>
    <w:rsid w:val="00221EC9"/>
    <w:rsid w:val="00222FB8"/>
    <w:rsid w:val="002241B5"/>
    <w:rsid w:val="00225427"/>
    <w:rsid w:val="00232CB5"/>
    <w:rsid w:val="002336CD"/>
    <w:rsid w:val="00235354"/>
    <w:rsid w:val="00236D00"/>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A20C5"/>
    <w:rsid w:val="002B03F0"/>
    <w:rsid w:val="002B0407"/>
    <w:rsid w:val="002B5BAD"/>
    <w:rsid w:val="002B7B5A"/>
    <w:rsid w:val="002C23F8"/>
    <w:rsid w:val="002D0A4C"/>
    <w:rsid w:val="002D3005"/>
    <w:rsid w:val="002D35E9"/>
    <w:rsid w:val="002D3B35"/>
    <w:rsid w:val="002D4157"/>
    <w:rsid w:val="002D6078"/>
    <w:rsid w:val="002D6AF2"/>
    <w:rsid w:val="002D778A"/>
    <w:rsid w:val="002E3D0D"/>
    <w:rsid w:val="002E6C59"/>
    <w:rsid w:val="002F1330"/>
    <w:rsid w:val="002F2245"/>
    <w:rsid w:val="002F3830"/>
    <w:rsid w:val="002F5A00"/>
    <w:rsid w:val="00302BCD"/>
    <w:rsid w:val="00303575"/>
    <w:rsid w:val="00305585"/>
    <w:rsid w:val="00306FCC"/>
    <w:rsid w:val="00311C33"/>
    <w:rsid w:val="0031380E"/>
    <w:rsid w:val="0031459B"/>
    <w:rsid w:val="00320448"/>
    <w:rsid w:val="00323A4C"/>
    <w:rsid w:val="00325B43"/>
    <w:rsid w:val="0033468D"/>
    <w:rsid w:val="00344972"/>
    <w:rsid w:val="0035192B"/>
    <w:rsid w:val="00351961"/>
    <w:rsid w:val="00353D56"/>
    <w:rsid w:val="003542E3"/>
    <w:rsid w:val="00362B83"/>
    <w:rsid w:val="00363932"/>
    <w:rsid w:val="00364D20"/>
    <w:rsid w:val="00364EBE"/>
    <w:rsid w:val="003678EC"/>
    <w:rsid w:val="0037116D"/>
    <w:rsid w:val="003721D3"/>
    <w:rsid w:val="0037567D"/>
    <w:rsid w:val="0038279B"/>
    <w:rsid w:val="00382BEB"/>
    <w:rsid w:val="00383658"/>
    <w:rsid w:val="003972F2"/>
    <w:rsid w:val="003A1617"/>
    <w:rsid w:val="003A2BF8"/>
    <w:rsid w:val="003A50AD"/>
    <w:rsid w:val="003B3E2D"/>
    <w:rsid w:val="003C0770"/>
    <w:rsid w:val="003C0DDD"/>
    <w:rsid w:val="003C1B38"/>
    <w:rsid w:val="003C65F6"/>
    <w:rsid w:val="003C7E8D"/>
    <w:rsid w:val="003D273B"/>
    <w:rsid w:val="003E0AA7"/>
    <w:rsid w:val="003E150B"/>
    <w:rsid w:val="003E36CE"/>
    <w:rsid w:val="003E64D0"/>
    <w:rsid w:val="003F02C0"/>
    <w:rsid w:val="003F046C"/>
    <w:rsid w:val="003F1EED"/>
    <w:rsid w:val="003F77A8"/>
    <w:rsid w:val="00402E00"/>
    <w:rsid w:val="0040349A"/>
    <w:rsid w:val="00406344"/>
    <w:rsid w:val="004120A7"/>
    <w:rsid w:val="004139D1"/>
    <w:rsid w:val="00414EA7"/>
    <w:rsid w:val="00421D0A"/>
    <w:rsid w:val="004242F4"/>
    <w:rsid w:val="00424D37"/>
    <w:rsid w:val="00433E63"/>
    <w:rsid w:val="004344B3"/>
    <w:rsid w:val="004349A6"/>
    <w:rsid w:val="00435976"/>
    <w:rsid w:val="0044240B"/>
    <w:rsid w:val="004453D9"/>
    <w:rsid w:val="00445A1F"/>
    <w:rsid w:val="0045201D"/>
    <w:rsid w:val="00453BB4"/>
    <w:rsid w:val="004638D2"/>
    <w:rsid w:val="00466F81"/>
    <w:rsid w:val="00467C3B"/>
    <w:rsid w:val="0047191C"/>
    <w:rsid w:val="00471D21"/>
    <w:rsid w:val="00473CFE"/>
    <w:rsid w:val="00474ACC"/>
    <w:rsid w:val="00476C0A"/>
    <w:rsid w:val="004815BE"/>
    <w:rsid w:val="004829D7"/>
    <w:rsid w:val="004A089D"/>
    <w:rsid w:val="004B07F8"/>
    <w:rsid w:val="004B0852"/>
    <w:rsid w:val="004B3DF1"/>
    <w:rsid w:val="004B570C"/>
    <w:rsid w:val="004B6697"/>
    <w:rsid w:val="004B73BD"/>
    <w:rsid w:val="004C12D2"/>
    <w:rsid w:val="004C1886"/>
    <w:rsid w:val="004C3ADE"/>
    <w:rsid w:val="004D3A2B"/>
    <w:rsid w:val="004D5696"/>
    <w:rsid w:val="004D67C5"/>
    <w:rsid w:val="004E1ADB"/>
    <w:rsid w:val="004E2E96"/>
    <w:rsid w:val="004E6ADA"/>
    <w:rsid w:val="004F56AE"/>
    <w:rsid w:val="005038E8"/>
    <w:rsid w:val="005045A5"/>
    <w:rsid w:val="00506F0C"/>
    <w:rsid w:val="005154B6"/>
    <w:rsid w:val="00516C5E"/>
    <w:rsid w:val="00521438"/>
    <w:rsid w:val="00521617"/>
    <w:rsid w:val="00522FDE"/>
    <w:rsid w:val="005268DF"/>
    <w:rsid w:val="00526DEE"/>
    <w:rsid w:val="00527BBF"/>
    <w:rsid w:val="00530C1C"/>
    <w:rsid w:val="005325A6"/>
    <w:rsid w:val="00532A60"/>
    <w:rsid w:val="00534A17"/>
    <w:rsid w:val="0053780E"/>
    <w:rsid w:val="005502EC"/>
    <w:rsid w:val="00551EA4"/>
    <w:rsid w:val="00554D40"/>
    <w:rsid w:val="00556C81"/>
    <w:rsid w:val="0055747D"/>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055E"/>
    <w:rsid w:val="005D2626"/>
    <w:rsid w:val="005D6B9B"/>
    <w:rsid w:val="005E318E"/>
    <w:rsid w:val="005F29F8"/>
    <w:rsid w:val="005F2BF7"/>
    <w:rsid w:val="005F3919"/>
    <w:rsid w:val="005F4EB3"/>
    <w:rsid w:val="005F5FEB"/>
    <w:rsid w:val="0062319A"/>
    <w:rsid w:val="006247BA"/>
    <w:rsid w:val="00635C2A"/>
    <w:rsid w:val="00636D01"/>
    <w:rsid w:val="006371E9"/>
    <w:rsid w:val="00643AAB"/>
    <w:rsid w:val="00647DBF"/>
    <w:rsid w:val="00657EA6"/>
    <w:rsid w:val="0066110E"/>
    <w:rsid w:val="006707FC"/>
    <w:rsid w:val="006726B1"/>
    <w:rsid w:val="006805F5"/>
    <w:rsid w:val="00680A48"/>
    <w:rsid w:val="00681AD7"/>
    <w:rsid w:val="006827B1"/>
    <w:rsid w:val="00683832"/>
    <w:rsid w:val="00684110"/>
    <w:rsid w:val="00687D18"/>
    <w:rsid w:val="006926E3"/>
    <w:rsid w:val="006A0317"/>
    <w:rsid w:val="006A7717"/>
    <w:rsid w:val="006B3841"/>
    <w:rsid w:val="006B4497"/>
    <w:rsid w:val="006B4591"/>
    <w:rsid w:val="006B473C"/>
    <w:rsid w:val="006B71D7"/>
    <w:rsid w:val="006C2C8C"/>
    <w:rsid w:val="006C720C"/>
    <w:rsid w:val="006D233C"/>
    <w:rsid w:val="006D2995"/>
    <w:rsid w:val="006D7365"/>
    <w:rsid w:val="006D7A7F"/>
    <w:rsid w:val="006D7B11"/>
    <w:rsid w:val="006E103C"/>
    <w:rsid w:val="006E1A8E"/>
    <w:rsid w:val="006E5D44"/>
    <w:rsid w:val="006E7DE0"/>
    <w:rsid w:val="006F0623"/>
    <w:rsid w:val="006F2070"/>
    <w:rsid w:val="006F2620"/>
    <w:rsid w:val="006F38A2"/>
    <w:rsid w:val="006F566A"/>
    <w:rsid w:val="006F6696"/>
    <w:rsid w:val="006F78BE"/>
    <w:rsid w:val="006F7EBA"/>
    <w:rsid w:val="007028AE"/>
    <w:rsid w:val="00706669"/>
    <w:rsid w:val="00713C0C"/>
    <w:rsid w:val="00715294"/>
    <w:rsid w:val="0072023F"/>
    <w:rsid w:val="00721369"/>
    <w:rsid w:val="00721949"/>
    <w:rsid w:val="00721A84"/>
    <w:rsid w:val="00723D29"/>
    <w:rsid w:val="007272C9"/>
    <w:rsid w:val="00731468"/>
    <w:rsid w:val="007433D4"/>
    <w:rsid w:val="0074342F"/>
    <w:rsid w:val="007450A6"/>
    <w:rsid w:val="00753001"/>
    <w:rsid w:val="007551BF"/>
    <w:rsid w:val="00770024"/>
    <w:rsid w:val="007749A1"/>
    <w:rsid w:val="0078405D"/>
    <w:rsid w:val="0078473F"/>
    <w:rsid w:val="00784D7A"/>
    <w:rsid w:val="007854B3"/>
    <w:rsid w:val="00786693"/>
    <w:rsid w:val="007A2A3C"/>
    <w:rsid w:val="007A658E"/>
    <w:rsid w:val="007B0806"/>
    <w:rsid w:val="007B490A"/>
    <w:rsid w:val="007B51C1"/>
    <w:rsid w:val="007C7AF9"/>
    <w:rsid w:val="007E2405"/>
    <w:rsid w:val="007E290A"/>
    <w:rsid w:val="007F4591"/>
    <w:rsid w:val="007F54A6"/>
    <w:rsid w:val="007F57A4"/>
    <w:rsid w:val="007F5C2E"/>
    <w:rsid w:val="00800FF0"/>
    <w:rsid w:val="00811A4F"/>
    <w:rsid w:val="00811DE0"/>
    <w:rsid w:val="00812949"/>
    <w:rsid w:val="0081660B"/>
    <w:rsid w:val="008172B5"/>
    <w:rsid w:val="008259B0"/>
    <w:rsid w:val="00826D39"/>
    <w:rsid w:val="00833B09"/>
    <w:rsid w:val="00834817"/>
    <w:rsid w:val="00834D05"/>
    <w:rsid w:val="00835CCF"/>
    <w:rsid w:val="00836CE1"/>
    <w:rsid w:val="00841B65"/>
    <w:rsid w:val="008421B8"/>
    <w:rsid w:val="00842D35"/>
    <w:rsid w:val="008443FF"/>
    <w:rsid w:val="008453BB"/>
    <w:rsid w:val="00854027"/>
    <w:rsid w:val="008545E0"/>
    <w:rsid w:val="008605DE"/>
    <w:rsid w:val="00860F38"/>
    <w:rsid w:val="0087237C"/>
    <w:rsid w:val="00872B6C"/>
    <w:rsid w:val="008761F2"/>
    <w:rsid w:val="00886138"/>
    <w:rsid w:val="00886CFD"/>
    <w:rsid w:val="00890B17"/>
    <w:rsid w:val="008923FD"/>
    <w:rsid w:val="008931A8"/>
    <w:rsid w:val="0089638E"/>
    <w:rsid w:val="008A1677"/>
    <w:rsid w:val="008A3CF6"/>
    <w:rsid w:val="008A71E1"/>
    <w:rsid w:val="008B0031"/>
    <w:rsid w:val="008B038A"/>
    <w:rsid w:val="008B0687"/>
    <w:rsid w:val="008B4775"/>
    <w:rsid w:val="008B5BBC"/>
    <w:rsid w:val="008B6179"/>
    <w:rsid w:val="008B659A"/>
    <w:rsid w:val="008C50F0"/>
    <w:rsid w:val="008C5578"/>
    <w:rsid w:val="008C7AB1"/>
    <w:rsid w:val="008D2C4F"/>
    <w:rsid w:val="008D541D"/>
    <w:rsid w:val="008E02ED"/>
    <w:rsid w:val="008E3CCE"/>
    <w:rsid w:val="008E45B7"/>
    <w:rsid w:val="008E4B54"/>
    <w:rsid w:val="008F2AC4"/>
    <w:rsid w:val="008F4149"/>
    <w:rsid w:val="008F6B04"/>
    <w:rsid w:val="008F707D"/>
    <w:rsid w:val="00904BC2"/>
    <w:rsid w:val="00906BFA"/>
    <w:rsid w:val="00916A5A"/>
    <w:rsid w:val="00917196"/>
    <w:rsid w:val="009206B3"/>
    <w:rsid w:val="009248B0"/>
    <w:rsid w:val="00924FB5"/>
    <w:rsid w:val="009319BD"/>
    <w:rsid w:val="00931D71"/>
    <w:rsid w:val="00932E28"/>
    <w:rsid w:val="0093332B"/>
    <w:rsid w:val="0094025E"/>
    <w:rsid w:val="0094383B"/>
    <w:rsid w:val="00944654"/>
    <w:rsid w:val="00952648"/>
    <w:rsid w:val="009607C7"/>
    <w:rsid w:val="009629EB"/>
    <w:rsid w:val="00963554"/>
    <w:rsid w:val="00964DE5"/>
    <w:rsid w:val="00973982"/>
    <w:rsid w:val="009750ED"/>
    <w:rsid w:val="00981503"/>
    <w:rsid w:val="00985549"/>
    <w:rsid w:val="0099058E"/>
    <w:rsid w:val="009924AC"/>
    <w:rsid w:val="00992731"/>
    <w:rsid w:val="00992A07"/>
    <w:rsid w:val="009934FC"/>
    <w:rsid w:val="009A06AA"/>
    <w:rsid w:val="009A6E6D"/>
    <w:rsid w:val="009B77F9"/>
    <w:rsid w:val="009C0277"/>
    <w:rsid w:val="009C5437"/>
    <w:rsid w:val="009D2D67"/>
    <w:rsid w:val="009D4560"/>
    <w:rsid w:val="009D7441"/>
    <w:rsid w:val="009D7C2D"/>
    <w:rsid w:val="009E3D42"/>
    <w:rsid w:val="009E6355"/>
    <w:rsid w:val="009E7FB7"/>
    <w:rsid w:val="009F11F4"/>
    <w:rsid w:val="009F43AE"/>
    <w:rsid w:val="009F4584"/>
    <w:rsid w:val="00A045BD"/>
    <w:rsid w:val="00A06683"/>
    <w:rsid w:val="00A110B5"/>
    <w:rsid w:val="00A143E9"/>
    <w:rsid w:val="00A16B84"/>
    <w:rsid w:val="00A3138A"/>
    <w:rsid w:val="00A4125E"/>
    <w:rsid w:val="00A44F29"/>
    <w:rsid w:val="00A46080"/>
    <w:rsid w:val="00A464FF"/>
    <w:rsid w:val="00A472A0"/>
    <w:rsid w:val="00A47C29"/>
    <w:rsid w:val="00A47DAE"/>
    <w:rsid w:val="00A52C33"/>
    <w:rsid w:val="00A52F5E"/>
    <w:rsid w:val="00A608AE"/>
    <w:rsid w:val="00A65683"/>
    <w:rsid w:val="00A67C44"/>
    <w:rsid w:val="00A73D1F"/>
    <w:rsid w:val="00A74221"/>
    <w:rsid w:val="00A74EC3"/>
    <w:rsid w:val="00A7611A"/>
    <w:rsid w:val="00A7743E"/>
    <w:rsid w:val="00A77E1E"/>
    <w:rsid w:val="00A77E89"/>
    <w:rsid w:val="00A82D84"/>
    <w:rsid w:val="00AA1EDC"/>
    <w:rsid w:val="00AA6708"/>
    <w:rsid w:val="00AB3AFC"/>
    <w:rsid w:val="00AB7FAD"/>
    <w:rsid w:val="00AC5332"/>
    <w:rsid w:val="00AD0F43"/>
    <w:rsid w:val="00AD6A14"/>
    <w:rsid w:val="00AE2179"/>
    <w:rsid w:val="00AF03A9"/>
    <w:rsid w:val="00AF625F"/>
    <w:rsid w:val="00AF7A61"/>
    <w:rsid w:val="00B0110A"/>
    <w:rsid w:val="00B01634"/>
    <w:rsid w:val="00B057DD"/>
    <w:rsid w:val="00B15503"/>
    <w:rsid w:val="00B1607C"/>
    <w:rsid w:val="00B2218F"/>
    <w:rsid w:val="00B34D23"/>
    <w:rsid w:val="00B35358"/>
    <w:rsid w:val="00B35F3F"/>
    <w:rsid w:val="00B36E38"/>
    <w:rsid w:val="00B37480"/>
    <w:rsid w:val="00B37713"/>
    <w:rsid w:val="00B523BB"/>
    <w:rsid w:val="00B5289B"/>
    <w:rsid w:val="00B5612B"/>
    <w:rsid w:val="00B57893"/>
    <w:rsid w:val="00B67CC1"/>
    <w:rsid w:val="00B711B0"/>
    <w:rsid w:val="00B7378F"/>
    <w:rsid w:val="00B73815"/>
    <w:rsid w:val="00B73DB7"/>
    <w:rsid w:val="00B754B6"/>
    <w:rsid w:val="00B75E60"/>
    <w:rsid w:val="00B845FF"/>
    <w:rsid w:val="00B87C3E"/>
    <w:rsid w:val="00B9605E"/>
    <w:rsid w:val="00BA0816"/>
    <w:rsid w:val="00BA46B0"/>
    <w:rsid w:val="00BA5B4C"/>
    <w:rsid w:val="00BA6DB1"/>
    <w:rsid w:val="00BB309B"/>
    <w:rsid w:val="00BB4B6C"/>
    <w:rsid w:val="00BB536E"/>
    <w:rsid w:val="00BB5AD1"/>
    <w:rsid w:val="00BB6D90"/>
    <w:rsid w:val="00BB71DF"/>
    <w:rsid w:val="00BD0A8F"/>
    <w:rsid w:val="00BD1169"/>
    <w:rsid w:val="00BD34AF"/>
    <w:rsid w:val="00BD484F"/>
    <w:rsid w:val="00BD553F"/>
    <w:rsid w:val="00BD7975"/>
    <w:rsid w:val="00BE37F1"/>
    <w:rsid w:val="00BE69F5"/>
    <w:rsid w:val="00BE7072"/>
    <w:rsid w:val="00BF2F82"/>
    <w:rsid w:val="00BF7046"/>
    <w:rsid w:val="00C03610"/>
    <w:rsid w:val="00C0430F"/>
    <w:rsid w:val="00C13D9D"/>
    <w:rsid w:val="00C17CC6"/>
    <w:rsid w:val="00C232C9"/>
    <w:rsid w:val="00C24BEA"/>
    <w:rsid w:val="00C26870"/>
    <w:rsid w:val="00C26E78"/>
    <w:rsid w:val="00C278FE"/>
    <w:rsid w:val="00C32EE4"/>
    <w:rsid w:val="00C32F20"/>
    <w:rsid w:val="00C333FB"/>
    <w:rsid w:val="00C34ED3"/>
    <w:rsid w:val="00C51473"/>
    <w:rsid w:val="00C55413"/>
    <w:rsid w:val="00C55528"/>
    <w:rsid w:val="00C56AA8"/>
    <w:rsid w:val="00C56E21"/>
    <w:rsid w:val="00C6199B"/>
    <w:rsid w:val="00C61C29"/>
    <w:rsid w:val="00C61ECB"/>
    <w:rsid w:val="00C64B83"/>
    <w:rsid w:val="00C64E7D"/>
    <w:rsid w:val="00C651A5"/>
    <w:rsid w:val="00C7177A"/>
    <w:rsid w:val="00C71EB1"/>
    <w:rsid w:val="00C73EAF"/>
    <w:rsid w:val="00C759FB"/>
    <w:rsid w:val="00C77BD3"/>
    <w:rsid w:val="00C8729A"/>
    <w:rsid w:val="00C94381"/>
    <w:rsid w:val="00CA3CF8"/>
    <w:rsid w:val="00CA75CC"/>
    <w:rsid w:val="00CA75F3"/>
    <w:rsid w:val="00CB1539"/>
    <w:rsid w:val="00CB23DA"/>
    <w:rsid w:val="00CB3A48"/>
    <w:rsid w:val="00CB4C42"/>
    <w:rsid w:val="00CC0E3E"/>
    <w:rsid w:val="00CC2AF5"/>
    <w:rsid w:val="00CC3CB5"/>
    <w:rsid w:val="00CC6166"/>
    <w:rsid w:val="00CD42A5"/>
    <w:rsid w:val="00CD51CA"/>
    <w:rsid w:val="00CD612F"/>
    <w:rsid w:val="00CD61E0"/>
    <w:rsid w:val="00CD7E25"/>
    <w:rsid w:val="00CE3E82"/>
    <w:rsid w:val="00CE43E6"/>
    <w:rsid w:val="00CE617C"/>
    <w:rsid w:val="00CF0366"/>
    <w:rsid w:val="00CF4624"/>
    <w:rsid w:val="00CF5BE5"/>
    <w:rsid w:val="00CF67E0"/>
    <w:rsid w:val="00CF6A47"/>
    <w:rsid w:val="00D0473F"/>
    <w:rsid w:val="00D17006"/>
    <w:rsid w:val="00D172FA"/>
    <w:rsid w:val="00D20B96"/>
    <w:rsid w:val="00D2204B"/>
    <w:rsid w:val="00D30884"/>
    <w:rsid w:val="00D31253"/>
    <w:rsid w:val="00D35847"/>
    <w:rsid w:val="00D42235"/>
    <w:rsid w:val="00D430F6"/>
    <w:rsid w:val="00D475D2"/>
    <w:rsid w:val="00D47DBA"/>
    <w:rsid w:val="00D50856"/>
    <w:rsid w:val="00D52F94"/>
    <w:rsid w:val="00D6247B"/>
    <w:rsid w:val="00D65298"/>
    <w:rsid w:val="00D706A2"/>
    <w:rsid w:val="00D712BD"/>
    <w:rsid w:val="00D7197D"/>
    <w:rsid w:val="00D757B2"/>
    <w:rsid w:val="00D841CA"/>
    <w:rsid w:val="00D85677"/>
    <w:rsid w:val="00D91E0D"/>
    <w:rsid w:val="00D92CD6"/>
    <w:rsid w:val="00D977C9"/>
    <w:rsid w:val="00DA159C"/>
    <w:rsid w:val="00DA67F6"/>
    <w:rsid w:val="00DB07AF"/>
    <w:rsid w:val="00DB1D8D"/>
    <w:rsid w:val="00DB5464"/>
    <w:rsid w:val="00DC1FA9"/>
    <w:rsid w:val="00DD0D55"/>
    <w:rsid w:val="00DD2E70"/>
    <w:rsid w:val="00DD423D"/>
    <w:rsid w:val="00DD6CA9"/>
    <w:rsid w:val="00DE1342"/>
    <w:rsid w:val="00DE4D59"/>
    <w:rsid w:val="00DE7ACD"/>
    <w:rsid w:val="00DF0D6E"/>
    <w:rsid w:val="00E0030F"/>
    <w:rsid w:val="00E0114C"/>
    <w:rsid w:val="00E05E3E"/>
    <w:rsid w:val="00E12124"/>
    <w:rsid w:val="00E12A3E"/>
    <w:rsid w:val="00E13F3D"/>
    <w:rsid w:val="00E14849"/>
    <w:rsid w:val="00E16313"/>
    <w:rsid w:val="00E1740E"/>
    <w:rsid w:val="00E25597"/>
    <w:rsid w:val="00E25839"/>
    <w:rsid w:val="00E3132F"/>
    <w:rsid w:val="00E3600C"/>
    <w:rsid w:val="00E36641"/>
    <w:rsid w:val="00E37B97"/>
    <w:rsid w:val="00E43C4F"/>
    <w:rsid w:val="00E45517"/>
    <w:rsid w:val="00E46542"/>
    <w:rsid w:val="00E470FC"/>
    <w:rsid w:val="00E476AD"/>
    <w:rsid w:val="00E54D23"/>
    <w:rsid w:val="00E5522F"/>
    <w:rsid w:val="00E575F6"/>
    <w:rsid w:val="00E61157"/>
    <w:rsid w:val="00E71060"/>
    <w:rsid w:val="00E80C1F"/>
    <w:rsid w:val="00E835B5"/>
    <w:rsid w:val="00E8424A"/>
    <w:rsid w:val="00E87EBF"/>
    <w:rsid w:val="00E92DB9"/>
    <w:rsid w:val="00E9452C"/>
    <w:rsid w:val="00E954E4"/>
    <w:rsid w:val="00E97D0F"/>
    <w:rsid w:val="00EA072E"/>
    <w:rsid w:val="00EA1D8A"/>
    <w:rsid w:val="00EA275D"/>
    <w:rsid w:val="00EA411F"/>
    <w:rsid w:val="00EA60A7"/>
    <w:rsid w:val="00EA66D6"/>
    <w:rsid w:val="00EB1913"/>
    <w:rsid w:val="00EB1E46"/>
    <w:rsid w:val="00EB3BDE"/>
    <w:rsid w:val="00EB5C14"/>
    <w:rsid w:val="00EB5E64"/>
    <w:rsid w:val="00EC22D7"/>
    <w:rsid w:val="00EC7116"/>
    <w:rsid w:val="00ED454E"/>
    <w:rsid w:val="00ED6149"/>
    <w:rsid w:val="00ED6536"/>
    <w:rsid w:val="00ED77AE"/>
    <w:rsid w:val="00EE21D2"/>
    <w:rsid w:val="00EE2909"/>
    <w:rsid w:val="00EE487E"/>
    <w:rsid w:val="00EE568D"/>
    <w:rsid w:val="00EE604D"/>
    <w:rsid w:val="00EE773C"/>
    <w:rsid w:val="00EF1565"/>
    <w:rsid w:val="00EF1F11"/>
    <w:rsid w:val="00EF3BA4"/>
    <w:rsid w:val="00EF3BB2"/>
    <w:rsid w:val="00EF52B5"/>
    <w:rsid w:val="00EF654F"/>
    <w:rsid w:val="00EF7DDF"/>
    <w:rsid w:val="00F0090B"/>
    <w:rsid w:val="00F0254D"/>
    <w:rsid w:val="00F02B6B"/>
    <w:rsid w:val="00F0606D"/>
    <w:rsid w:val="00F060A0"/>
    <w:rsid w:val="00F14CB3"/>
    <w:rsid w:val="00F1544C"/>
    <w:rsid w:val="00F165EC"/>
    <w:rsid w:val="00F21C79"/>
    <w:rsid w:val="00F23EFD"/>
    <w:rsid w:val="00F30BB0"/>
    <w:rsid w:val="00F34966"/>
    <w:rsid w:val="00F459F1"/>
    <w:rsid w:val="00F47D9B"/>
    <w:rsid w:val="00F507EF"/>
    <w:rsid w:val="00F535FD"/>
    <w:rsid w:val="00F53C0A"/>
    <w:rsid w:val="00F56CDC"/>
    <w:rsid w:val="00F624CF"/>
    <w:rsid w:val="00F63C41"/>
    <w:rsid w:val="00F67088"/>
    <w:rsid w:val="00F70B02"/>
    <w:rsid w:val="00F80D3F"/>
    <w:rsid w:val="00F8568D"/>
    <w:rsid w:val="00F9153B"/>
    <w:rsid w:val="00F91A5E"/>
    <w:rsid w:val="00F92198"/>
    <w:rsid w:val="00F95F8E"/>
    <w:rsid w:val="00FA6ECF"/>
    <w:rsid w:val="00FB4469"/>
    <w:rsid w:val="00FB6E4E"/>
    <w:rsid w:val="00FC31C9"/>
    <w:rsid w:val="00FD2C4C"/>
    <w:rsid w:val="00FD4E5F"/>
    <w:rsid w:val="00FE46A3"/>
    <w:rsid w:val="00FE52BF"/>
    <w:rsid w:val="00FF0C72"/>
    <w:rsid w:val="00FF7021"/>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Legenda">
    <w:name w:val="caption"/>
    <w:basedOn w:val="Normal"/>
    <w:next w:val="Normal"/>
    <w:uiPriority w:val="35"/>
    <w:unhideWhenUsed/>
    <w:qFormat/>
    <w:rsid w:val="006F38A2"/>
    <w:pPr>
      <w:spacing w:after="200" w:line="240" w:lineRule="auto"/>
    </w:pPr>
    <w:rPr>
      <w:i/>
      <w:iCs/>
      <w:color w:val="1F497D" w:themeColor="text2"/>
      <w:sz w:val="18"/>
      <w:szCs w:val="18"/>
    </w:rPr>
  </w:style>
  <w:style w:type="paragraph" w:styleId="NormalWeb">
    <w:name w:val="Normal (Web)"/>
    <w:basedOn w:val="Normal"/>
    <w:uiPriority w:val="99"/>
    <w:unhideWhenUsed/>
    <w:rsid w:val="00E97D0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Textodenotaderodap">
    <w:name w:val="footnote text"/>
    <w:basedOn w:val="Normal"/>
    <w:link w:val="TextodenotaderodapChar"/>
    <w:uiPriority w:val="99"/>
    <w:semiHidden/>
    <w:unhideWhenUsed/>
    <w:rsid w:val="008172B5"/>
    <w:pPr>
      <w:spacing w:line="240" w:lineRule="auto"/>
      <w:jc w:val="left"/>
    </w:pPr>
    <w:rPr>
      <w:rFonts w:ascii="Times New Roman" w:eastAsia="Times New Roman" w:hAnsi="Times New Roman" w:cs="Times New Roman"/>
      <w:sz w:val="20"/>
      <w:szCs w:val="20"/>
      <w:lang w:val="en-US" w:eastAsia="pt-BR"/>
    </w:rPr>
  </w:style>
  <w:style w:type="character" w:customStyle="1" w:styleId="TextodenotaderodapChar">
    <w:name w:val="Texto de nota de rodapé Char"/>
    <w:basedOn w:val="Fontepargpadro"/>
    <w:link w:val="Textodenotaderodap"/>
    <w:uiPriority w:val="99"/>
    <w:semiHidden/>
    <w:rsid w:val="008172B5"/>
    <w:rPr>
      <w:rFonts w:ascii="Times New Roman" w:eastAsia="Times New Roman" w:hAnsi="Times New Roman" w:cs="Times New Roman"/>
      <w:sz w:val="20"/>
      <w:szCs w:val="20"/>
      <w:lang w:val="en-US" w:eastAsia="pt-BR"/>
    </w:rPr>
  </w:style>
  <w:style w:type="character" w:styleId="Refdenotaderodap">
    <w:name w:val="footnote reference"/>
    <w:basedOn w:val="Fontepargpadro"/>
    <w:uiPriority w:val="99"/>
    <w:semiHidden/>
    <w:unhideWhenUsed/>
    <w:rsid w:val="008172B5"/>
    <w:rPr>
      <w:vertAlign w:val="superscript"/>
    </w:rPr>
  </w:style>
  <w:style w:type="character" w:styleId="nfase">
    <w:name w:val="Emphasis"/>
    <w:basedOn w:val="Fontepargpadro"/>
    <w:uiPriority w:val="20"/>
    <w:qFormat/>
    <w:rsid w:val="005F3919"/>
    <w:rPr>
      <w:i/>
      <w:iCs/>
    </w:rPr>
  </w:style>
  <w:style w:type="paragraph" w:styleId="Reviso">
    <w:name w:val="Revision"/>
    <w:hidden/>
    <w:uiPriority w:val="99"/>
    <w:semiHidden/>
    <w:rsid w:val="00F53C0A"/>
    <w:pPr>
      <w:spacing w:line="240" w:lineRule="auto"/>
      <w:jc w:val="left"/>
    </w:pPr>
  </w:style>
  <w:style w:type="paragraph" w:customStyle="1" w:styleId="Default">
    <w:name w:val="Default"/>
    <w:rsid w:val="00F53C0A"/>
    <w:pPr>
      <w:autoSpaceDE w:val="0"/>
      <w:autoSpaceDN w:val="0"/>
      <w:adjustRightInd w:val="0"/>
      <w:spacing w:line="240" w:lineRule="auto"/>
      <w:jc w:val="left"/>
    </w:pPr>
    <w:rPr>
      <w:rFonts w:eastAsia="Arial"/>
      <w:color w:val="000000"/>
      <w:sz w:val="24"/>
      <w:szCs w:val="24"/>
      <w:lang w:eastAsia="pt-BR"/>
    </w:rPr>
  </w:style>
  <w:style w:type="character" w:styleId="Refdecomentrio">
    <w:name w:val="annotation reference"/>
    <w:basedOn w:val="Fontepargpadro"/>
    <w:uiPriority w:val="99"/>
    <w:semiHidden/>
    <w:unhideWhenUsed/>
    <w:rsid w:val="00F53C0A"/>
    <w:rPr>
      <w:sz w:val="16"/>
      <w:szCs w:val="16"/>
    </w:rPr>
  </w:style>
  <w:style w:type="paragraph" w:styleId="Textodecomentrio">
    <w:name w:val="annotation text"/>
    <w:basedOn w:val="Normal"/>
    <w:link w:val="TextodecomentrioChar"/>
    <w:uiPriority w:val="99"/>
    <w:unhideWhenUsed/>
    <w:rsid w:val="00F53C0A"/>
    <w:pPr>
      <w:spacing w:line="240" w:lineRule="auto"/>
    </w:pPr>
    <w:rPr>
      <w:sz w:val="20"/>
      <w:szCs w:val="20"/>
    </w:rPr>
  </w:style>
  <w:style w:type="character" w:customStyle="1" w:styleId="TextodecomentrioChar">
    <w:name w:val="Texto de comentário Char"/>
    <w:basedOn w:val="Fontepargpadro"/>
    <w:link w:val="Textodecomentrio"/>
    <w:uiPriority w:val="99"/>
    <w:rsid w:val="00F53C0A"/>
    <w:rPr>
      <w:sz w:val="20"/>
      <w:szCs w:val="20"/>
    </w:rPr>
  </w:style>
  <w:style w:type="paragraph" w:styleId="Assuntodocomentrio">
    <w:name w:val="annotation subject"/>
    <w:basedOn w:val="Textodecomentrio"/>
    <w:next w:val="Textodecomentrio"/>
    <w:link w:val="AssuntodocomentrioChar"/>
    <w:uiPriority w:val="99"/>
    <w:semiHidden/>
    <w:unhideWhenUsed/>
    <w:rsid w:val="00F53C0A"/>
    <w:rPr>
      <w:b/>
      <w:bCs/>
    </w:rPr>
  </w:style>
  <w:style w:type="character" w:customStyle="1" w:styleId="AssuntodocomentrioChar">
    <w:name w:val="Assunto do comentário Char"/>
    <w:basedOn w:val="TextodecomentrioChar"/>
    <w:link w:val="Assuntodocomentrio"/>
    <w:uiPriority w:val="99"/>
    <w:semiHidden/>
    <w:rsid w:val="00F53C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80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footer" Target="footer5.xml"/><Relationship Id="rId10" Type="http://schemas.microsoft.com/office/2016/09/relationships/commentsIds" Target="commentsId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oter" Target="footer4.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10</Pages>
  <Words>3111</Words>
  <Characters>16803</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Franciozi Rodrigues Da Silva</cp:lastModifiedBy>
  <cp:revision>247</cp:revision>
  <cp:lastPrinted>2014-09-18T13:37:00Z</cp:lastPrinted>
  <dcterms:created xsi:type="dcterms:W3CDTF">2022-02-15T17:33:00Z</dcterms:created>
  <dcterms:modified xsi:type="dcterms:W3CDTF">2024-01-26T14:23:00Z</dcterms:modified>
</cp:coreProperties>
</file>